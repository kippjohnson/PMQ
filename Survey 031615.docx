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A9877" w14:textId="77777777" w:rsidR="00BE29CC" w:rsidRPr="00EA12B2" w:rsidRDefault="00BE29CC" w:rsidP="00D70182">
      <w:pPr>
        <w:rPr>
          <w:rFonts w:ascii="Arial" w:hAnsi="Arial" w:cs="Arial"/>
          <w:b/>
        </w:rPr>
      </w:pPr>
      <w:r w:rsidRPr="00EA12B2">
        <w:rPr>
          <w:rFonts w:ascii="Arial" w:hAnsi="Arial" w:cs="Arial"/>
          <w:b/>
        </w:rPr>
        <w:t xml:space="preserve">Medical Student </w:t>
      </w:r>
      <w:r w:rsidR="00471E33" w:rsidRPr="00EA12B2">
        <w:rPr>
          <w:rFonts w:ascii="Arial" w:hAnsi="Arial" w:cs="Arial"/>
          <w:b/>
        </w:rPr>
        <w:t>Attitudes toward</w:t>
      </w:r>
      <w:r w:rsidRPr="00EA12B2">
        <w:rPr>
          <w:rFonts w:ascii="Arial" w:hAnsi="Arial" w:cs="Arial"/>
          <w:b/>
        </w:rPr>
        <w:t xml:space="preserve"> Personalized Medicine</w:t>
      </w:r>
    </w:p>
    <w:p w14:paraId="6047FC6C" w14:textId="77777777" w:rsidR="00BE29CC" w:rsidRPr="00EA12B2" w:rsidRDefault="00BE29CC" w:rsidP="00D70182">
      <w:pPr>
        <w:rPr>
          <w:rFonts w:ascii="Arial" w:hAnsi="Arial" w:cs="Arial"/>
          <w:b/>
          <w:sz w:val="20"/>
          <w:szCs w:val="20"/>
        </w:rPr>
      </w:pPr>
    </w:p>
    <w:p w14:paraId="44ABAA5A" w14:textId="77777777" w:rsidR="000F1578" w:rsidRPr="00EA12B2" w:rsidRDefault="00BE29CC" w:rsidP="00BB3547">
      <w:pPr>
        <w:jc w:val="both"/>
        <w:rPr>
          <w:rFonts w:ascii="Arial" w:hAnsi="Arial" w:cs="Arial"/>
          <w:sz w:val="20"/>
          <w:szCs w:val="20"/>
        </w:rPr>
      </w:pPr>
      <w:r w:rsidRPr="00EA12B2">
        <w:rPr>
          <w:rFonts w:ascii="Arial" w:hAnsi="Arial" w:cs="Arial"/>
          <w:sz w:val="20"/>
          <w:szCs w:val="20"/>
        </w:rPr>
        <w:t xml:space="preserve">This survey on medical students’ </w:t>
      </w:r>
      <w:r w:rsidR="00471E33" w:rsidRPr="00EA12B2">
        <w:rPr>
          <w:rFonts w:ascii="Arial" w:hAnsi="Arial" w:cs="Arial"/>
          <w:sz w:val="20"/>
          <w:szCs w:val="20"/>
        </w:rPr>
        <w:t xml:space="preserve">knowledge of and </w:t>
      </w:r>
      <w:r w:rsidRPr="00EA12B2">
        <w:rPr>
          <w:rFonts w:ascii="Arial" w:hAnsi="Arial" w:cs="Arial"/>
          <w:sz w:val="20"/>
          <w:szCs w:val="20"/>
        </w:rPr>
        <w:t>experience with genomic</w:t>
      </w:r>
      <w:r w:rsidR="00BB3547" w:rsidRPr="00EA12B2">
        <w:rPr>
          <w:rFonts w:ascii="Arial" w:hAnsi="Arial" w:cs="Arial"/>
          <w:sz w:val="20"/>
          <w:szCs w:val="20"/>
        </w:rPr>
        <w:t xml:space="preserve"> testing</w:t>
      </w:r>
      <w:r w:rsidRPr="00EA12B2">
        <w:rPr>
          <w:rFonts w:ascii="Arial" w:hAnsi="Arial" w:cs="Arial"/>
          <w:sz w:val="20"/>
          <w:szCs w:val="20"/>
        </w:rPr>
        <w:t xml:space="preserve"> and personalized medicine is part of a research study that aims to understand how the introduction of personalized medicine at the Icahn School of Medicine at Mount Sinai impacts medical student</w:t>
      </w:r>
      <w:r w:rsidR="00471E33" w:rsidRPr="00EA12B2">
        <w:rPr>
          <w:rFonts w:ascii="Arial" w:hAnsi="Arial" w:cs="Arial"/>
          <w:sz w:val="20"/>
          <w:szCs w:val="20"/>
        </w:rPr>
        <w:t xml:space="preserve"> education</w:t>
      </w:r>
      <w:r w:rsidRPr="00EA12B2">
        <w:rPr>
          <w:rFonts w:ascii="Arial" w:hAnsi="Arial" w:cs="Arial"/>
          <w:sz w:val="20"/>
          <w:szCs w:val="20"/>
        </w:rPr>
        <w:t>.</w:t>
      </w:r>
    </w:p>
    <w:p w14:paraId="08B326D9" w14:textId="77777777" w:rsidR="00471E33" w:rsidRPr="00EA12B2" w:rsidRDefault="00471E33" w:rsidP="00BB3547">
      <w:pPr>
        <w:jc w:val="both"/>
        <w:rPr>
          <w:rFonts w:ascii="Arial" w:hAnsi="Arial" w:cs="Arial"/>
          <w:sz w:val="20"/>
          <w:szCs w:val="20"/>
        </w:rPr>
      </w:pPr>
    </w:p>
    <w:p w14:paraId="5BE618BD" w14:textId="77777777" w:rsidR="00471E33" w:rsidRPr="00EA12B2" w:rsidRDefault="00471E33" w:rsidP="00BB3547">
      <w:pPr>
        <w:jc w:val="both"/>
        <w:rPr>
          <w:rFonts w:ascii="Arial" w:hAnsi="Arial" w:cs="Arial"/>
          <w:sz w:val="20"/>
          <w:szCs w:val="20"/>
        </w:rPr>
      </w:pPr>
      <w:r w:rsidRPr="00EA12B2">
        <w:rPr>
          <w:rFonts w:ascii="Arial" w:hAnsi="Arial" w:cs="Arial"/>
          <w:sz w:val="20"/>
          <w:szCs w:val="20"/>
        </w:rPr>
        <w:t>This survey asks about your current understanding of genomic testing, your attitudes about genomics in clinical practice, and how you expect to use genomics and personalized medicine in your career. The survey should take less than 10 minutes to complete.</w:t>
      </w:r>
    </w:p>
    <w:p w14:paraId="254FF68F" w14:textId="77777777" w:rsidR="00471E33" w:rsidRPr="00EA12B2" w:rsidRDefault="00471E33" w:rsidP="00BB3547">
      <w:pPr>
        <w:jc w:val="both"/>
        <w:rPr>
          <w:rFonts w:ascii="Arial" w:hAnsi="Arial" w:cs="Arial"/>
          <w:sz w:val="20"/>
          <w:szCs w:val="20"/>
        </w:rPr>
      </w:pPr>
    </w:p>
    <w:p w14:paraId="07B29502" w14:textId="77777777" w:rsidR="00471E33" w:rsidRPr="00EA12B2" w:rsidRDefault="00471E33" w:rsidP="00BB3547">
      <w:pPr>
        <w:jc w:val="both"/>
        <w:rPr>
          <w:rFonts w:ascii="Arial" w:hAnsi="Arial" w:cs="Arial"/>
          <w:sz w:val="20"/>
          <w:szCs w:val="20"/>
        </w:rPr>
      </w:pPr>
      <w:r w:rsidRPr="00EA12B2">
        <w:rPr>
          <w:rFonts w:ascii="Arial" w:hAnsi="Arial" w:cs="Arial"/>
          <w:sz w:val="20"/>
          <w:szCs w:val="20"/>
        </w:rPr>
        <w:t>Your participation in this study is entirely voluntary and you can withdraw from the study at any time. If you choose to complete the survey, your responses will not be directly linked to your name. All study results will be aggregated and will not be used to report on individual medical students. All of your answers will be confidential.</w:t>
      </w:r>
    </w:p>
    <w:p w14:paraId="690B2505" w14:textId="77777777" w:rsidR="00471E33" w:rsidRPr="00EA12B2" w:rsidRDefault="00471E33" w:rsidP="00BB3547">
      <w:pPr>
        <w:jc w:val="both"/>
        <w:rPr>
          <w:rFonts w:ascii="Arial" w:hAnsi="Arial" w:cs="Arial"/>
          <w:sz w:val="20"/>
          <w:szCs w:val="20"/>
        </w:rPr>
      </w:pPr>
    </w:p>
    <w:p w14:paraId="6B9832F7" w14:textId="77777777" w:rsidR="00471E33" w:rsidRPr="00EA12B2" w:rsidRDefault="00471E33" w:rsidP="00BB3547">
      <w:pPr>
        <w:jc w:val="both"/>
        <w:rPr>
          <w:rFonts w:ascii="Arial" w:hAnsi="Arial" w:cs="Arial"/>
          <w:sz w:val="20"/>
          <w:szCs w:val="20"/>
        </w:rPr>
      </w:pPr>
      <w:r w:rsidRPr="00EA12B2">
        <w:rPr>
          <w:rFonts w:ascii="Arial" w:hAnsi="Arial" w:cs="Arial"/>
          <w:sz w:val="20"/>
          <w:szCs w:val="20"/>
        </w:rPr>
        <w:t>Thank you for your help.</w:t>
      </w:r>
    </w:p>
    <w:p w14:paraId="48E81B20" w14:textId="77777777" w:rsidR="00BE29CC" w:rsidRPr="00EA12B2" w:rsidRDefault="00BE29CC" w:rsidP="00D70182">
      <w:pPr>
        <w:rPr>
          <w:rFonts w:ascii="Arial" w:hAnsi="Arial" w:cs="Arial"/>
          <w:sz w:val="20"/>
          <w:szCs w:val="20"/>
        </w:rPr>
      </w:pPr>
    </w:p>
    <w:p w14:paraId="0B657BF6" w14:textId="77777777" w:rsidR="00BE29CC" w:rsidRPr="00EA12B2" w:rsidRDefault="00BE29CC" w:rsidP="00D70182">
      <w:pPr>
        <w:rPr>
          <w:rFonts w:ascii="Arial" w:hAnsi="Arial" w:cs="Arial"/>
          <w:b/>
          <w:sz w:val="20"/>
          <w:szCs w:val="20"/>
        </w:rPr>
      </w:pPr>
    </w:p>
    <w:p w14:paraId="4F513DF8" w14:textId="77777777" w:rsidR="004D393C" w:rsidRPr="00EA12B2" w:rsidRDefault="00471E33" w:rsidP="00D70182">
      <w:pPr>
        <w:rPr>
          <w:rFonts w:ascii="Arial" w:hAnsi="Arial" w:cs="Arial"/>
          <w:b/>
          <w:bCs/>
          <w:sz w:val="22"/>
          <w:szCs w:val="20"/>
        </w:rPr>
      </w:pPr>
      <w:r w:rsidRPr="00EA12B2">
        <w:rPr>
          <w:rFonts w:ascii="Arial" w:hAnsi="Arial" w:cs="Arial"/>
          <w:b/>
          <w:bCs/>
          <w:color w:val="FF0000"/>
          <w:sz w:val="20"/>
          <w:szCs w:val="20"/>
        </w:rPr>
        <w:br w:type="page"/>
      </w:r>
      <w:r w:rsidR="00BB3547" w:rsidRPr="00EA12B2">
        <w:rPr>
          <w:rFonts w:ascii="Arial" w:hAnsi="Arial" w:cs="Arial"/>
          <w:b/>
          <w:bCs/>
          <w:sz w:val="22"/>
          <w:szCs w:val="20"/>
        </w:rPr>
        <w:lastRenderedPageBreak/>
        <w:t>Introduction</w:t>
      </w:r>
    </w:p>
    <w:p w14:paraId="7AC3365F" w14:textId="77777777" w:rsidR="004D393C" w:rsidRPr="00EA12B2" w:rsidRDefault="004D393C" w:rsidP="00D70182">
      <w:pPr>
        <w:rPr>
          <w:rFonts w:ascii="Arial" w:hAnsi="Arial" w:cs="Arial"/>
          <w:b/>
          <w:bCs/>
          <w:color w:val="FF0000"/>
          <w:sz w:val="20"/>
          <w:szCs w:val="20"/>
        </w:rPr>
      </w:pPr>
    </w:p>
    <w:p w14:paraId="2E09CE34" w14:textId="77777777" w:rsidR="004D393C" w:rsidRPr="00EA12B2" w:rsidRDefault="004D393C" w:rsidP="004D393C">
      <w:pPr>
        <w:jc w:val="both"/>
        <w:rPr>
          <w:rFonts w:ascii="Arial" w:hAnsi="Arial" w:cs="Arial"/>
          <w:bCs/>
          <w:sz w:val="20"/>
          <w:szCs w:val="20"/>
        </w:rPr>
      </w:pPr>
      <w:r w:rsidRPr="00EA12B2">
        <w:rPr>
          <w:rFonts w:ascii="Arial" w:hAnsi="Arial" w:cs="Arial"/>
          <w:bCs/>
          <w:sz w:val="20"/>
          <w:szCs w:val="20"/>
        </w:rPr>
        <w:t xml:space="preserve">The Institute for Personalized Medicine </w:t>
      </w:r>
      <w:r w:rsidR="00694A68">
        <w:rPr>
          <w:rFonts w:ascii="Arial" w:hAnsi="Arial" w:cs="Arial"/>
          <w:bCs/>
          <w:sz w:val="20"/>
          <w:szCs w:val="20"/>
        </w:rPr>
        <w:t xml:space="preserve">(IPM) </w:t>
      </w:r>
      <w:r w:rsidRPr="00EA12B2">
        <w:rPr>
          <w:rFonts w:ascii="Arial" w:hAnsi="Arial" w:cs="Arial"/>
          <w:bCs/>
          <w:sz w:val="20"/>
          <w:szCs w:val="20"/>
        </w:rPr>
        <w:t>at Mou</w:t>
      </w:r>
      <w:r w:rsidR="00694A68">
        <w:rPr>
          <w:rFonts w:ascii="Arial" w:hAnsi="Arial" w:cs="Arial"/>
          <w:bCs/>
          <w:sz w:val="20"/>
          <w:szCs w:val="20"/>
        </w:rPr>
        <w:t xml:space="preserve">nt Sinai recently initiated a </w:t>
      </w:r>
      <w:r w:rsidR="002808F8" w:rsidRPr="00EA12B2">
        <w:rPr>
          <w:rFonts w:ascii="Arial" w:hAnsi="Arial" w:cs="Arial"/>
          <w:sz w:val="20"/>
          <w:szCs w:val="20"/>
        </w:rPr>
        <w:t xml:space="preserve">pilot pharmacogenomics </w:t>
      </w:r>
      <w:r w:rsidR="00694A68">
        <w:rPr>
          <w:rFonts w:ascii="Arial" w:hAnsi="Arial" w:cs="Arial"/>
          <w:sz w:val="20"/>
          <w:szCs w:val="20"/>
        </w:rPr>
        <w:t>(</w:t>
      </w:r>
      <w:proofErr w:type="spellStart"/>
      <w:r w:rsidR="00694A68">
        <w:rPr>
          <w:rFonts w:ascii="Arial" w:hAnsi="Arial" w:cs="Arial"/>
          <w:sz w:val="20"/>
          <w:szCs w:val="20"/>
        </w:rPr>
        <w:t>PGx</w:t>
      </w:r>
      <w:proofErr w:type="spellEnd"/>
      <w:r w:rsidR="00694A68">
        <w:rPr>
          <w:rFonts w:ascii="Arial" w:hAnsi="Arial" w:cs="Arial"/>
          <w:sz w:val="20"/>
          <w:szCs w:val="20"/>
        </w:rPr>
        <w:t>) project</w:t>
      </w:r>
      <w:r w:rsidR="002808F8" w:rsidRPr="00EA12B2">
        <w:rPr>
          <w:rFonts w:ascii="Arial" w:hAnsi="Arial" w:cs="Arial"/>
          <w:sz w:val="20"/>
          <w:szCs w:val="20"/>
        </w:rPr>
        <w:t xml:space="preserve">. The purpose of the </w:t>
      </w:r>
      <w:r w:rsidR="00694A68">
        <w:rPr>
          <w:rFonts w:ascii="Arial" w:hAnsi="Arial" w:cs="Arial"/>
          <w:sz w:val="20"/>
          <w:szCs w:val="20"/>
        </w:rPr>
        <w:t>IPM</w:t>
      </w:r>
      <w:r w:rsidR="002808F8" w:rsidRPr="00EA12B2">
        <w:rPr>
          <w:rFonts w:ascii="Arial" w:hAnsi="Arial" w:cs="Arial"/>
          <w:sz w:val="20"/>
          <w:szCs w:val="20"/>
        </w:rPr>
        <w:t xml:space="preserve"> </w:t>
      </w:r>
      <w:proofErr w:type="spellStart"/>
      <w:r w:rsidR="002808F8" w:rsidRPr="00EA12B2">
        <w:rPr>
          <w:rFonts w:ascii="Arial" w:hAnsi="Arial" w:cs="Arial"/>
          <w:sz w:val="20"/>
          <w:szCs w:val="20"/>
        </w:rPr>
        <w:t>PGx</w:t>
      </w:r>
      <w:proofErr w:type="spellEnd"/>
      <w:r w:rsidR="002808F8" w:rsidRPr="00EA12B2">
        <w:rPr>
          <w:rFonts w:ascii="Arial" w:hAnsi="Arial" w:cs="Arial"/>
          <w:sz w:val="20"/>
          <w:szCs w:val="20"/>
        </w:rPr>
        <w:t xml:space="preserve"> study is </w:t>
      </w:r>
      <w:r w:rsidRPr="00EA12B2">
        <w:rPr>
          <w:rFonts w:ascii="Arial" w:hAnsi="Arial" w:cs="Arial"/>
          <w:bCs/>
          <w:sz w:val="20"/>
          <w:szCs w:val="20"/>
        </w:rPr>
        <w:t xml:space="preserve">to develop </w:t>
      </w:r>
      <w:r w:rsidR="00BB3547" w:rsidRPr="00EA12B2">
        <w:rPr>
          <w:rFonts w:ascii="Arial" w:hAnsi="Arial" w:cs="Arial"/>
          <w:bCs/>
          <w:sz w:val="20"/>
          <w:szCs w:val="20"/>
        </w:rPr>
        <w:t xml:space="preserve">the </w:t>
      </w:r>
      <w:r w:rsidRPr="00EA12B2">
        <w:rPr>
          <w:rFonts w:ascii="Arial" w:hAnsi="Arial" w:cs="Arial"/>
          <w:bCs/>
          <w:sz w:val="20"/>
          <w:szCs w:val="20"/>
        </w:rPr>
        <w:t xml:space="preserve">tools and best practices for genome-guided medicine. The following questions ask about your </w:t>
      </w:r>
      <w:r w:rsidR="002808F8" w:rsidRPr="00EA12B2">
        <w:rPr>
          <w:rFonts w:ascii="Arial" w:hAnsi="Arial" w:cs="Arial"/>
          <w:bCs/>
          <w:sz w:val="20"/>
          <w:szCs w:val="20"/>
        </w:rPr>
        <w:t xml:space="preserve">knowledge of and </w:t>
      </w:r>
      <w:r w:rsidRPr="00EA12B2">
        <w:rPr>
          <w:rFonts w:ascii="Arial" w:hAnsi="Arial" w:cs="Arial"/>
          <w:bCs/>
          <w:sz w:val="20"/>
          <w:szCs w:val="20"/>
        </w:rPr>
        <w:t>experience with genomic testing and personalized medicine.</w:t>
      </w:r>
    </w:p>
    <w:p w14:paraId="493865C0" w14:textId="77777777" w:rsidR="004D393C" w:rsidRPr="00EA12B2" w:rsidRDefault="004D393C" w:rsidP="00D70182">
      <w:pPr>
        <w:rPr>
          <w:rFonts w:ascii="Arial" w:hAnsi="Arial" w:cs="Arial"/>
          <w:b/>
          <w:bCs/>
          <w:color w:val="FF0000"/>
          <w:sz w:val="20"/>
          <w:szCs w:val="20"/>
        </w:rPr>
      </w:pPr>
    </w:p>
    <w:p w14:paraId="13A44DD2" w14:textId="77777777" w:rsidR="004D393C" w:rsidRPr="00EA12B2" w:rsidRDefault="004D393C" w:rsidP="00D70182">
      <w:pPr>
        <w:rPr>
          <w:rFonts w:ascii="Arial" w:hAnsi="Arial" w:cs="Arial"/>
          <w:b/>
          <w:bCs/>
          <w:color w:val="FF0000"/>
          <w:sz w:val="20"/>
          <w:szCs w:val="20"/>
        </w:rPr>
      </w:pPr>
    </w:p>
    <w:p w14:paraId="214A2751" w14:textId="77777777" w:rsidR="002808F8" w:rsidRPr="00EA12B2" w:rsidRDefault="002808F8" w:rsidP="00D70182">
      <w:pPr>
        <w:rPr>
          <w:rFonts w:ascii="Arial" w:hAnsi="Arial" w:cs="Arial"/>
          <w:b/>
          <w:bCs/>
          <w:color w:val="FF0000"/>
          <w:sz w:val="20"/>
          <w:szCs w:val="20"/>
        </w:rPr>
      </w:pPr>
    </w:p>
    <w:p w14:paraId="34D3007B" w14:textId="77777777" w:rsidR="00D70182" w:rsidRPr="00EA12B2" w:rsidRDefault="00797AC4" w:rsidP="00D70182">
      <w:pPr>
        <w:rPr>
          <w:rFonts w:ascii="Arial" w:hAnsi="Arial" w:cs="Arial"/>
          <w:sz w:val="22"/>
          <w:szCs w:val="20"/>
        </w:rPr>
      </w:pPr>
      <w:r w:rsidRPr="00EA12B2">
        <w:rPr>
          <w:rFonts w:ascii="Arial" w:hAnsi="Arial" w:cs="Arial"/>
          <w:b/>
          <w:bCs/>
          <w:sz w:val="22"/>
          <w:szCs w:val="20"/>
        </w:rPr>
        <w:t>Definitions</w:t>
      </w:r>
    </w:p>
    <w:p w14:paraId="1DC62F0D" w14:textId="77777777" w:rsidR="00C830FB" w:rsidRPr="00EA12B2" w:rsidRDefault="00C830FB" w:rsidP="00D70182">
      <w:pPr>
        <w:rPr>
          <w:rFonts w:ascii="Arial" w:hAnsi="Arial" w:cs="Arial"/>
          <w:b/>
          <w:bCs/>
          <w:color w:val="000000"/>
          <w:sz w:val="20"/>
          <w:szCs w:val="20"/>
        </w:rPr>
      </w:pPr>
    </w:p>
    <w:p w14:paraId="5707BA52" w14:textId="77777777" w:rsidR="00A37901" w:rsidRPr="009B0B24" w:rsidRDefault="00A37901" w:rsidP="007A4203">
      <w:pPr>
        <w:jc w:val="both"/>
        <w:rPr>
          <w:rFonts w:ascii="Arial" w:hAnsi="Arial" w:cs="Arial"/>
          <w:bCs/>
          <w:color w:val="000000"/>
          <w:sz w:val="20"/>
          <w:szCs w:val="20"/>
        </w:rPr>
      </w:pPr>
      <w:r>
        <w:rPr>
          <w:rFonts w:ascii="Arial" w:hAnsi="Arial" w:cs="Arial"/>
          <w:b/>
          <w:bCs/>
          <w:color w:val="000000"/>
          <w:sz w:val="20"/>
          <w:szCs w:val="20"/>
        </w:rPr>
        <w:t>Genomics</w:t>
      </w:r>
      <w:r w:rsidR="009B0B24">
        <w:rPr>
          <w:rFonts w:ascii="Arial" w:hAnsi="Arial" w:cs="Arial"/>
          <w:b/>
          <w:bCs/>
          <w:color w:val="000000"/>
          <w:sz w:val="20"/>
          <w:szCs w:val="20"/>
        </w:rPr>
        <w:t xml:space="preserve"> </w:t>
      </w:r>
      <w:r w:rsidR="00307AA3">
        <w:rPr>
          <w:rFonts w:ascii="Arial" w:hAnsi="Arial" w:cs="Arial"/>
          <w:bCs/>
          <w:color w:val="000000"/>
          <w:sz w:val="20"/>
          <w:szCs w:val="20"/>
        </w:rPr>
        <w:t>is the study of an organism’s entire genetic makeup, i.e. the</w:t>
      </w:r>
      <w:r w:rsidR="009B0B24">
        <w:rPr>
          <w:rFonts w:ascii="Arial" w:hAnsi="Arial" w:cs="Arial"/>
          <w:bCs/>
          <w:color w:val="000000"/>
          <w:sz w:val="20"/>
          <w:szCs w:val="20"/>
        </w:rPr>
        <w:t xml:space="preserve"> complete set of DNA</w:t>
      </w:r>
      <w:r w:rsidR="00931BC8">
        <w:rPr>
          <w:rFonts w:ascii="Arial" w:hAnsi="Arial" w:cs="Arial"/>
          <w:bCs/>
          <w:color w:val="000000"/>
          <w:sz w:val="20"/>
          <w:szCs w:val="20"/>
        </w:rPr>
        <w:t xml:space="preserve"> (both coding and non-coding) </w:t>
      </w:r>
      <w:r w:rsidR="009B0B24">
        <w:rPr>
          <w:rFonts w:ascii="Arial" w:hAnsi="Arial" w:cs="Arial"/>
          <w:bCs/>
          <w:color w:val="000000"/>
          <w:sz w:val="20"/>
          <w:szCs w:val="20"/>
        </w:rPr>
        <w:t xml:space="preserve">within an organism. </w:t>
      </w:r>
    </w:p>
    <w:p w14:paraId="5E83C942" w14:textId="77777777" w:rsidR="00A37901" w:rsidRDefault="00A37901" w:rsidP="007A4203">
      <w:pPr>
        <w:jc w:val="both"/>
        <w:rPr>
          <w:rFonts w:ascii="Arial" w:hAnsi="Arial" w:cs="Arial"/>
          <w:b/>
          <w:bCs/>
          <w:color w:val="000000"/>
          <w:sz w:val="20"/>
          <w:szCs w:val="20"/>
        </w:rPr>
      </w:pPr>
    </w:p>
    <w:p w14:paraId="00CCD148" w14:textId="77777777" w:rsidR="00D70182" w:rsidRPr="00E1628F" w:rsidRDefault="00E1628F" w:rsidP="007A4203">
      <w:pPr>
        <w:jc w:val="both"/>
        <w:rPr>
          <w:rFonts w:ascii="Arial" w:hAnsi="Arial" w:cs="Arial"/>
          <w:color w:val="000000"/>
          <w:sz w:val="20"/>
          <w:szCs w:val="20"/>
        </w:rPr>
      </w:pPr>
      <w:r>
        <w:rPr>
          <w:rFonts w:ascii="Arial" w:hAnsi="Arial" w:cs="Arial"/>
          <w:b/>
          <w:bCs/>
          <w:color w:val="000000"/>
          <w:sz w:val="20"/>
          <w:szCs w:val="20"/>
        </w:rPr>
        <w:t xml:space="preserve">Next Generation Sequencing (NGS) </w:t>
      </w:r>
      <w:r>
        <w:rPr>
          <w:rFonts w:ascii="Arial" w:hAnsi="Arial" w:cs="Arial"/>
          <w:bCs/>
          <w:color w:val="000000"/>
          <w:sz w:val="20"/>
          <w:szCs w:val="20"/>
        </w:rPr>
        <w:t>is a high throughput approach to DNA sequencing that involves the parallel sequencing of millions of DNA strands at a time. This is also known as “second generation sequencing” or “massive parallel sequencing”.</w:t>
      </w:r>
    </w:p>
    <w:p w14:paraId="4C8564A3" w14:textId="77777777" w:rsidR="00C830FB" w:rsidRPr="00EA12B2" w:rsidRDefault="00C830FB" w:rsidP="007A4203">
      <w:pPr>
        <w:jc w:val="both"/>
        <w:rPr>
          <w:rFonts w:ascii="Arial" w:hAnsi="Arial" w:cs="Arial"/>
          <w:sz w:val="20"/>
          <w:szCs w:val="20"/>
        </w:rPr>
      </w:pPr>
    </w:p>
    <w:p w14:paraId="3472A4DF" w14:textId="77777777" w:rsidR="004D393C" w:rsidRPr="00EA12B2" w:rsidRDefault="00D70182" w:rsidP="007A4203">
      <w:pPr>
        <w:jc w:val="both"/>
        <w:rPr>
          <w:rFonts w:ascii="Arial" w:hAnsi="Arial" w:cs="Arial"/>
          <w:color w:val="000000"/>
          <w:sz w:val="20"/>
          <w:szCs w:val="20"/>
        </w:rPr>
      </w:pPr>
      <w:r w:rsidRPr="00EA12B2">
        <w:rPr>
          <w:rFonts w:ascii="Arial" w:hAnsi="Arial" w:cs="Arial"/>
          <w:b/>
          <w:bCs/>
          <w:color w:val="000000"/>
          <w:sz w:val="20"/>
          <w:szCs w:val="20"/>
        </w:rPr>
        <w:t>Pharmacogenomics</w:t>
      </w:r>
      <w:r w:rsidRPr="00EA12B2">
        <w:rPr>
          <w:rFonts w:ascii="Arial" w:hAnsi="Arial" w:cs="Arial"/>
          <w:color w:val="000000"/>
          <w:sz w:val="20"/>
          <w:szCs w:val="20"/>
        </w:rPr>
        <w:t xml:space="preserve"> is the study of a patient’s genetic profile and its relationship to and influence on his/her response to medications.</w:t>
      </w:r>
      <w:r w:rsidR="001464B2">
        <w:rPr>
          <w:rFonts w:ascii="Arial" w:hAnsi="Arial" w:cs="Arial"/>
          <w:color w:val="000000"/>
          <w:sz w:val="20"/>
          <w:szCs w:val="20"/>
        </w:rPr>
        <w:t xml:space="preserve"> </w:t>
      </w:r>
      <w:r w:rsidR="004D393C" w:rsidRPr="00EA12B2">
        <w:rPr>
          <w:rFonts w:ascii="Arial" w:hAnsi="Arial" w:cs="Arial"/>
          <w:b/>
          <w:color w:val="000000"/>
          <w:sz w:val="20"/>
          <w:szCs w:val="20"/>
        </w:rPr>
        <w:t>Genome-guided prescribing</w:t>
      </w:r>
      <w:r w:rsidR="004D393C" w:rsidRPr="00EA12B2">
        <w:rPr>
          <w:rFonts w:ascii="Arial" w:hAnsi="Arial" w:cs="Arial"/>
          <w:color w:val="000000"/>
          <w:sz w:val="20"/>
          <w:szCs w:val="20"/>
        </w:rPr>
        <w:t xml:space="preserve"> refers to the use of patient genotype data to make prescribing decisions.</w:t>
      </w:r>
    </w:p>
    <w:p w14:paraId="2D2BD448" w14:textId="77777777" w:rsidR="00C830FB" w:rsidRPr="00EA12B2" w:rsidRDefault="00C830FB" w:rsidP="007A4203">
      <w:pPr>
        <w:jc w:val="both"/>
        <w:rPr>
          <w:rFonts w:ascii="Arial" w:hAnsi="Arial" w:cs="Arial"/>
          <w:sz w:val="20"/>
          <w:szCs w:val="20"/>
        </w:rPr>
      </w:pPr>
    </w:p>
    <w:p w14:paraId="057B9CC3" w14:textId="77777777" w:rsidR="00531421" w:rsidRDefault="009B0B24" w:rsidP="007A4203">
      <w:pPr>
        <w:jc w:val="both"/>
        <w:rPr>
          <w:ins w:id="0" w:author="Caroline Eden" w:date="2014-06-23T11:37:00Z"/>
          <w:rFonts w:ascii="Arial" w:hAnsi="Arial" w:cs="Arial"/>
          <w:bCs/>
          <w:color w:val="000000"/>
          <w:sz w:val="20"/>
          <w:szCs w:val="20"/>
        </w:rPr>
      </w:pPr>
      <w:r>
        <w:rPr>
          <w:rFonts w:ascii="Arial" w:hAnsi="Arial" w:cs="Arial"/>
          <w:b/>
          <w:bCs/>
          <w:color w:val="000000"/>
          <w:sz w:val="20"/>
          <w:szCs w:val="20"/>
        </w:rPr>
        <w:t>D</w:t>
      </w:r>
      <w:r w:rsidRPr="007A4203">
        <w:rPr>
          <w:rFonts w:ascii="Arial" w:hAnsi="Arial" w:cs="Arial"/>
          <w:b/>
          <w:bCs/>
          <w:color w:val="000000"/>
          <w:sz w:val="20"/>
          <w:szCs w:val="20"/>
        </w:rPr>
        <w:t>irect-to-consumer (DTC) genetic testing</w:t>
      </w:r>
      <w:r>
        <w:rPr>
          <w:rFonts w:ascii="Arial" w:hAnsi="Arial" w:cs="Arial"/>
          <w:bCs/>
          <w:color w:val="000000"/>
          <w:sz w:val="20"/>
          <w:szCs w:val="20"/>
        </w:rPr>
        <w:t xml:space="preserve"> is a </w:t>
      </w:r>
      <w:r w:rsidR="00307AA3">
        <w:rPr>
          <w:rFonts w:ascii="Arial" w:hAnsi="Arial" w:cs="Arial"/>
          <w:bCs/>
          <w:color w:val="000000"/>
          <w:sz w:val="20"/>
          <w:szCs w:val="20"/>
        </w:rPr>
        <w:t>means for individuals to have genetic testing performed</w:t>
      </w:r>
      <w:r w:rsidR="004142FB">
        <w:rPr>
          <w:rFonts w:ascii="Arial" w:hAnsi="Arial" w:cs="Arial"/>
          <w:bCs/>
          <w:color w:val="000000"/>
          <w:sz w:val="20"/>
          <w:szCs w:val="20"/>
        </w:rPr>
        <w:t xml:space="preserve"> outside </w:t>
      </w:r>
      <w:r w:rsidR="00CE4BD0">
        <w:rPr>
          <w:rFonts w:ascii="Arial" w:hAnsi="Arial" w:cs="Arial"/>
          <w:bCs/>
          <w:color w:val="000000"/>
          <w:sz w:val="20"/>
          <w:szCs w:val="20"/>
        </w:rPr>
        <w:t>the healthcare setting</w:t>
      </w:r>
      <w:r w:rsidR="00307AA3">
        <w:rPr>
          <w:rFonts w:ascii="Arial" w:hAnsi="Arial" w:cs="Arial"/>
          <w:bCs/>
          <w:color w:val="000000"/>
          <w:sz w:val="20"/>
          <w:szCs w:val="20"/>
        </w:rPr>
        <w:t>, generally by ordering and receiving test results directly over the Internet</w:t>
      </w:r>
      <w:r w:rsidR="00BB1490">
        <w:rPr>
          <w:rFonts w:ascii="Arial" w:hAnsi="Arial" w:cs="Arial"/>
          <w:bCs/>
          <w:color w:val="000000"/>
          <w:sz w:val="20"/>
          <w:szCs w:val="20"/>
        </w:rPr>
        <w:t xml:space="preserve">. </w:t>
      </w:r>
    </w:p>
    <w:p w14:paraId="723986B4" w14:textId="77777777" w:rsidR="00D46759" w:rsidRPr="007A4203" w:rsidRDefault="00D46759" w:rsidP="007A4203">
      <w:pPr>
        <w:numPr>
          <w:ins w:id="1" w:author="Caroline Eden" w:date="2014-06-23T11:37:00Z"/>
        </w:numPr>
        <w:jc w:val="both"/>
        <w:rPr>
          <w:rFonts w:ascii="Arial" w:hAnsi="Arial" w:cs="Arial"/>
          <w:b/>
          <w:bCs/>
          <w:sz w:val="20"/>
          <w:szCs w:val="20"/>
          <w:u w:val="single"/>
        </w:rPr>
      </w:pPr>
    </w:p>
    <w:p w14:paraId="23F1AB7E" w14:textId="77777777" w:rsidR="007A4203" w:rsidRPr="007A4203" w:rsidRDefault="007A4203" w:rsidP="007A4203">
      <w:pPr>
        <w:shd w:val="clear" w:color="auto" w:fill="FFFFFF"/>
        <w:jc w:val="both"/>
        <w:rPr>
          <w:rFonts w:ascii="Arial" w:eastAsia="Times New Roman" w:hAnsi="Arial" w:cs="Arial"/>
          <w:color w:val="222222"/>
          <w:sz w:val="20"/>
          <w:szCs w:val="20"/>
        </w:rPr>
      </w:pPr>
      <w:r w:rsidRPr="007A4203">
        <w:rPr>
          <w:rFonts w:ascii="Arial" w:eastAsia="Times New Roman" w:hAnsi="Arial" w:cs="Arial"/>
          <w:b/>
          <w:bCs/>
          <w:color w:val="222222"/>
          <w:sz w:val="20"/>
          <w:szCs w:val="20"/>
        </w:rPr>
        <w:t>Personalized medicine</w:t>
      </w:r>
      <w:r w:rsidRPr="007A4203">
        <w:rPr>
          <w:rFonts w:ascii="Arial" w:eastAsia="Times New Roman" w:hAnsi="Arial" w:cs="Arial"/>
          <w:color w:val="222222"/>
          <w:sz w:val="20"/>
          <w:szCs w:val="20"/>
        </w:rPr>
        <w:t> is an emerging practice of </w:t>
      </w:r>
      <w:r w:rsidRPr="007A4203">
        <w:rPr>
          <w:rFonts w:ascii="Arial" w:eastAsia="Times New Roman" w:hAnsi="Arial" w:cs="Arial"/>
          <w:bCs/>
          <w:color w:val="222222"/>
          <w:sz w:val="20"/>
          <w:szCs w:val="20"/>
        </w:rPr>
        <w:t>medicine</w:t>
      </w:r>
      <w:r w:rsidRPr="007A4203">
        <w:rPr>
          <w:rFonts w:ascii="Arial" w:eastAsia="Times New Roman" w:hAnsi="Arial" w:cs="Arial"/>
          <w:color w:val="222222"/>
          <w:sz w:val="20"/>
          <w:szCs w:val="20"/>
        </w:rPr>
        <w:t xml:space="preserve"> that uses an individual's genetic profile to guide </w:t>
      </w:r>
      <w:r w:rsidR="00307AA3">
        <w:rPr>
          <w:rFonts w:ascii="Arial" w:eastAsia="Times New Roman" w:hAnsi="Arial" w:cs="Arial"/>
          <w:color w:val="222222"/>
          <w:sz w:val="20"/>
          <w:szCs w:val="20"/>
        </w:rPr>
        <w:t xml:space="preserve">clinical </w:t>
      </w:r>
      <w:r w:rsidRPr="007A4203">
        <w:rPr>
          <w:rFonts w:ascii="Arial" w:eastAsia="Times New Roman" w:hAnsi="Arial" w:cs="Arial"/>
          <w:color w:val="222222"/>
          <w:sz w:val="20"/>
          <w:szCs w:val="20"/>
        </w:rPr>
        <w:t>decisions made in regard to the prevention, diagnosis, and treatment of disease.</w:t>
      </w:r>
    </w:p>
    <w:p w14:paraId="094CBD3F" w14:textId="77777777" w:rsidR="00B62C3E" w:rsidRDefault="00C830FB" w:rsidP="00D70182">
      <w:pPr>
        <w:rPr>
          <w:rFonts w:ascii="Arial" w:hAnsi="Arial" w:cs="Arial"/>
          <w:b/>
          <w:bCs/>
          <w:sz w:val="20"/>
          <w:szCs w:val="20"/>
          <w:u w:val="single"/>
        </w:rPr>
      </w:pPr>
      <w:r w:rsidRPr="00EA12B2">
        <w:rPr>
          <w:rFonts w:ascii="Arial" w:hAnsi="Arial" w:cs="Arial"/>
          <w:b/>
          <w:bCs/>
          <w:sz w:val="20"/>
          <w:szCs w:val="20"/>
          <w:u w:val="single"/>
        </w:rPr>
        <w:br w:type="page"/>
      </w:r>
      <w:r w:rsidR="00BB3547" w:rsidRPr="00F520E3">
        <w:rPr>
          <w:rFonts w:ascii="Arial" w:hAnsi="Arial" w:cs="Arial"/>
          <w:b/>
          <w:bCs/>
          <w:sz w:val="20"/>
          <w:szCs w:val="20"/>
          <w:u w:val="single"/>
        </w:rPr>
        <w:lastRenderedPageBreak/>
        <w:t>Please indicate the extent to which you agree with each item:</w:t>
      </w:r>
    </w:p>
    <w:p w14:paraId="6004BD67" w14:textId="77777777" w:rsidR="00FF0998" w:rsidRPr="00F520E3" w:rsidRDefault="00FF0998" w:rsidP="00D70182">
      <w:pPr>
        <w:rPr>
          <w:rFonts w:ascii="Arial" w:hAnsi="Arial" w:cs="Arial"/>
          <w:b/>
          <w:bCs/>
          <w:sz w:val="20"/>
          <w:szCs w:val="20"/>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4"/>
        <w:gridCol w:w="1026"/>
        <w:gridCol w:w="1025"/>
        <w:gridCol w:w="1025"/>
        <w:gridCol w:w="1025"/>
        <w:gridCol w:w="1011"/>
      </w:tblGrid>
      <w:tr w:rsidR="002A5ACA" w:rsidRPr="00EA12B2" w14:paraId="5529E3E0" w14:textId="77777777">
        <w:tc>
          <w:tcPr>
            <w:tcW w:w="2517" w:type="pct"/>
          </w:tcPr>
          <w:p w14:paraId="30E2F601" w14:textId="77777777" w:rsidR="00BD6FD9" w:rsidRPr="00EA12B2" w:rsidRDefault="00BD6FD9" w:rsidP="0070135E">
            <w:pPr>
              <w:spacing w:after="120"/>
              <w:jc w:val="center"/>
              <w:rPr>
                <w:rFonts w:ascii="Arial" w:hAnsi="Arial" w:cs="Arial"/>
                <w:b/>
                <w:sz w:val="16"/>
                <w:szCs w:val="16"/>
              </w:rPr>
            </w:pPr>
          </w:p>
        </w:tc>
        <w:tc>
          <w:tcPr>
            <w:tcW w:w="498" w:type="pct"/>
          </w:tcPr>
          <w:p w14:paraId="0E04592F" w14:textId="77777777" w:rsidR="00BD6FD9" w:rsidRPr="00EA12B2" w:rsidRDefault="00BB3547" w:rsidP="00D10B7D">
            <w:pPr>
              <w:spacing w:after="120"/>
              <w:jc w:val="center"/>
              <w:rPr>
                <w:rFonts w:ascii="Arial" w:hAnsi="Arial" w:cs="Arial"/>
                <w:b/>
                <w:sz w:val="16"/>
                <w:szCs w:val="16"/>
              </w:rPr>
            </w:pPr>
            <w:proofErr w:type="gramStart"/>
            <w:r w:rsidRPr="00EA12B2">
              <w:rPr>
                <w:rFonts w:ascii="Arial" w:hAnsi="Arial" w:cs="Arial"/>
                <w:b/>
                <w:sz w:val="16"/>
                <w:szCs w:val="16"/>
              </w:rPr>
              <w:t>not</w:t>
            </w:r>
            <w:proofErr w:type="gramEnd"/>
            <w:r w:rsidRPr="00EA12B2">
              <w:rPr>
                <w:rFonts w:ascii="Arial" w:hAnsi="Arial" w:cs="Arial"/>
                <w:b/>
                <w:sz w:val="16"/>
                <w:szCs w:val="16"/>
              </w:rPr>
              <w:t xml:space="preserve"> at all</w:t>
            </w:r>
          </w:p>
        </w:tc>
        <w:tc>
          <w:tcPr>
            <w:tcW w:w="498" w:type="pct"/>
          </w:tcPr>
          <w:p w14:paraId="57DE2B3A" w14:textId="77777777" w:rsidR="00BD6FD9" w:rsidRPr="00EA12B2" w:rsidRDefault="00BB3547" w:rsidP="00D10B7D">
            <w:pPr>
              <w:spacing w:after="120"/>
              <w:jc w:val="center"/>
              <w:rPr>
                <w:rFonts w:ascii="Arial" w:hAnsi="Arial" w:cs="Arial"/>
                <w:b/>
                <w:sz w:val="16"/>
                <w:szCs w:val="16"/>
              </w:rPr>
            </w:pPr>
            <w:proofErr w:type="gramStart"/>
            <w:r w:rsidRPr="00EA12B2">
              <w:rPr>
                <w:rFonts w:ascii="Arial" w:hAnsi="Arial" w:cs="Arial"/>
                <w:b/>
                <w:sz w:val="16"/>
                <w:szCs w:val="16"/>
              </w:rPr>
              <w:t>to</w:t>
            </w:r>
            <w:proofErr w:type="gramEnd"/>
            <w:r w:rsidRPr="00EA12B2">
              <w:rPr>
                <w:rFonts w:ascii="Arial" w:hAnsi="Arial" w:cs="Arial"/>
                <w:b/>
                <w:sz w:val="16"/>
                <w:szCs w:val="16"/>
              </w:rPr>
              <w:t xml:space="preserve"> a slight extent</w:t>
            </w:r>
          </w:p>
        </w:tc>
        <w:tc>
          <w:tcPr>
            <w:tcW w:w="498" w:type="pct"/>
          </w:tcPr>
          <w:p w14:paraId="012D3108" w14:textId="77777777" w:rsidR="00BD6FD9" w:rsidRPr="00EA12B2" w:rsidRDefault="00BB3547" w:rsidP="00D10B7D">
            <w:pPr>
              <w:spacing w:after="120"/>
              <w:jc w:val="center"/>
              <w:rPr>
                <w:rFonts w:ascii="Arial" w:hAnsi="Arial" w:cs="Arial"/>
                <w:b/>
                <w:sz w:val="16"/>
                <w:szCs w:val="16"/>
              </w:rPr>
            </w:pPr>
            <w:proofErr w:type="gramStart"/>
            <w:r w:rsidRPr="00EA12B2">
              <w:rPr>
                <w:rFonts w:ascii="Arial" w:hAnsi="Arial" w:cs="Arial"/>
                <w:b/>
                <w:sz w:val="16"/>
                <w:szCs w:val="16"/>
              </w:rPr>
              <w:t>to</w:t>
            </w:r>
            <w:proofErr w:type="gramEnd"/>
            <w:r w:rsidRPr="00EA12B2">
              <w:rPr>
                <w:rFonts w:ascii="Arial" w:hAnsi="Arial" w:cs="Arial"/>
                <w:b/>
                <w:sz w:val="16"/>
                <w:szCs w:val="16"/>
              </w:rPr>
              <w:t xml:space="preserve"> a moderate extent</w:t>
            </w:r>
          </w:p>
        </w:tc>
        <w:tc>
          <w:tcPr>
            <w:tcW w:w="498" w:type="pct"/>
          </w:tcPr>
          <w:p w14:paraId="3DBEB508" w14:textId="77777777" w:rsidR="00BD6FD9" w:rsidRPr="00EA12B2" w:rsidRDefault="00BB3547" w:rsidP="00D10B7D">
            <w:pPr>
              <w:spacing w:after="120"/>
              <w:jc w:val="center"/>
              <w:rPr>
                <w:rFonts w:ascii="Arial" w:hAnsi="Arial" w:cs="Arial"/>
                <w:b/>
                <w:sz w:val="16"/>
                <w:szCs w:val="16"/>
              </w:rPr>
            </w:pPr>
            <w:proofErr w:type="gramStart"/>
            <w:r w:rsidRPr="00EA12B2">
              <w:rPr>
                <w:rFonts w:ascii="Arial" w:hAnsi="Arial" w:cs="Arial"/>
                <w:b/>
                <w:sz w:val="16"/>
                <w:szCs w:val="16"/>
              </w:rPr>
              <w:t>to</w:t>
            </w:r>
            <w:proofErr w:type="gramEnd"/>
            <w:r w:rsidRPr="00EA12B2">
              <w:rPr>
                <w:rFonts w:ascii="Arial" w:hAnsi="Arial" w:cs="Arial"/>
                <w:b/>
                <w:sz w:val="16"/>
                <w:szCs w:val="16"/>
              </w:rPr>
              <w:t xml:space="preserve"> a great extent</w:t>
            </w:r>
          </w:p>
        </w:tc>
        <w:tc>
          <w:tcPr>
            <w:tcW w:w="491" w:type="pct"/>
          </w:tcPr>
          <w:p w14:paraId="5833C56E" w14:textId="77777777" w:rsidR="00BD6FD9" w:rsidRPr="00EA12B2" w:rsidRDefault="00BB3547" w:rsidP="00D10B7D">
            <w:pPr>
              <w:spacing w:after="120"/>
              <w:jc w:val="center"/>
              <w:rPr>
                <w:rFonts w:ascii="Arial" w:hAnsi="Arial" w:cs="Arial"/>
                <w:b/>
                <w:sz w:val="16"/>
                <w:szCs w:val="16"/>
              </w:rPr>
            </w:pPr>
            <w:proofErr w:type="gramStart"/>
            <w:r w:rsidRPr="00EA12B2">
              <w:rPr>
                <w:rFonts w:ascii="Arial" w:hAnsi="Arial" w:cs="Arial"/>
                <w:b/>
                <w:sz w:val="16"/>
                <w:szCs w:val="16"/>
              </w:rPr>
              <w:t>to</w:t>
            </w:r>
            <w:proofErr w:type="gramEnd"/>
            <w:r w:rsidRPr="00EA12B2">
              <w:rPr>
                <w:rFonts w:ascii="Arial" w:hAnsi="Arial" w:cs="Arial"/>
                <w:b/>
                <w:sz w:val="16"/>
                <w:szCs w:val="16"/>
              </w:rPr>
              <w:t xml:space="preserve"> a very great extent</w:t>
            </w:r>
          </w:p>
        </w:tc>
      </w:tr>
      <w:tr w:rsidR="00D10B7D" w:rsidRPr="00EA12B2" w14:paraId="10B8E718" w14:textId="77777777">
        <w:tc>
          <w:tcPr>
            <w:tcW w:w="2517" w:type="pct"/>
          </w:tcPr>
          <w:p w14:paraId="4317FD30" w14:textId="77777777" w:rsidR="00BD6FD9" w:rsidRPr="00EA12B2" w:rsidRDefault="00BD6FD9" w:rsidP="00CD3D9E">
            <w:pPr>
              <w:pStyle w:val="ListParagraph"/>
              <w:numPr>
                <w:ilvl w:val="0"/>
                <w:numId w:val="2"/>
              </w:numPr>
              <w:spacing w:after="120"/>
              <w:ind w:left="360"/>
              <w:rPr>
                <w:rFonts w:ascii="Arial" w:hAnsi="Arial" w:cs="Arial"/>
                <w:bCs/>
                <w:color w:val="000000" w:themeColor="text1"/>
                <w:sz w:val="16"/>
                <w:szCs w:val="16"/>
              </w:rPr>
            </w:pPr>
            <w:r w:rsidRPr="00EA12B2">
              <w:rPr>
                <w:rFonts w:ascii="Arial" w:hAnsi="Arial" w:cs="Arial"/>
                <w:sz w:val="16"/>
                <w:szCs w:val="16"/>
              </w:rPr>
              <w:t>I would be willing to u</w:t>
            </w:r>
            <w:r w:rsidR="002A5ACA" w:rsidRPr="00EA12B2">
              <w:rPr>
                <w:rFonts w:ascii="Arial" w:hAnsi="Arial" w:cs="Arial"/>
                <w:sz w:val="16"/>
                <w:szCs w:val="16"/>
              </w:rPr>
              <w:t>se new types of t</w:t>
            </w:r>
            <w:r w:rsidRPr="00EA12B2">
              <w:rPr>
                <w:rFonts w:ascii="Arial" w:hAnsi="Arial" w:cs="Arial"/>
                <w:sz w:val="16"/>
                <w:szCs w:val="16"/>
              </w:rPr>
              <w:t>herapy/interventions to help my patients</w:t>
            </w:r>
            <w:r w:rsidR="00B96F8D">
              <w:rPr>
                <w:rFonts w:ascii="Arial" w:hAnsi="Arial" w:cs="Arial"/>
                <w:sz w:val="16"/>
                <w:szCs w:val="16"/>
              </w:rPr>
              <w:t xml:space="preserve"> </w:t>
            </w:r>
            <w:proofErr w:type="spellStart"/>
            <w:r w:rsidR="00B96F8D">
              <w:rPr>
                <w:rFonts w:ascii="Arial" w:hAnsi="Arial" w:cs="Arial"/>
                <w:b/>
                <w:sz w:val="16"/>
                <w:szCs w:val="16"/>
              </w:rPr>
              <w:t>openess</w:t>
            </w:r>
            <w:proofErr w:type="spellEnd"/>
          </w:p>
        </w:tc>
        <w:tc>
          <w:tcPr>
            <w:tcW w:w="498" w:type="pct"/>
          </w:tcPr>
          <w:p w14:paraId="0A58FB19" w14:textId="77777777" w:rsidR="00BD6FD9" w:rsidRPr="0070135E" w:rsidRDefault="001B5FA4" w:rsidP="0070135E">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70135E"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12A5ADB3" w14:textId="77777777" w:rsidR="00BD6FD9" w:rsidRPr="0070135E" w:rsidRDefault="001B5FA4" w:rsidP="0070135E">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70135E"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790567AB" w14:textId="77777777" w:rsidR="00BD6FD9" w:rsidRPr="0070135E" w:rsidRDefault="001B5FA4" w:rsidP="0070135E">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70135E"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5F66FB70" w14:textId="77777777" w:rsidR="00BD6FD9" w:rsidRPr="0070135E" w:rsidRDefault="001B5FA4" w:rsidP="0070135E">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70135E"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0CC8DC52" w14:textId="77777777" w:rsidR="00BD6FD9" w:rsidRPr="0070135E" w:rsidRDefault="001B5FA4" w:rsidP="0070135E">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70135E"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DD52B7" w:rsidRPr="00EA12B2" w14:paraId="4E50B537" w14:textId="77777777">
        <w:tc>
          <w:tcPr>
            <w:tcW w:w="2517" w:type="pct"/>
          </w:tcPr>
          <w:p w14:paraId="20864B21" w14:textId="2D6935AB" w:rsidR="00DD52B7" w:rsidRPr="00EA12B2" w:rsidRDefault="00DD52B7" w:rsidP="00CD3D9E">
            <w:pPr>
              <w:pStyle w:val="ListParagraph"/>
              <w:numPr>
                <w:ilvl w:val="0"/>
                <w:numId w:val="2"/>
              </w:numPr>
              <w:spacing w:after="120"/>
              <w:ind w:left="360"/>
              <w:rPr>
                <w:rFonts w:ascii="Arial" w:hAnsi="Arial" w:cs="Arial"/>
                <w:sz w:val="16"/>
                <w:szCs w:val="16"/>
              </w:rPr>
            </w:pPr>
            <w:r w:rsidRPr="0070135E">
              <w:rPr>
                <w:rFonts w:ascii="Arial" w:hAnsi="Arial" w:cs="Arial"/>
                <w:color w:val="000000"/>
                <w:sz w:val="16"/>
                <w:szCs w:val="16"/>
              </w:rPr>
              <w:t>Clinical experience is more important than using a patient’s genetic information to make decisions</w:t>
            </w:r>
            <w:r w:rsidR="00FC0652">
              <w:rPr>
                <w:rFonts w:ascii="Arial" w:hAnsi="Arial" w:cs="Arial"/>
                <w:color w:val="000000"/>
                <w:sz w:val="16"/>
                <w:szCs w:val="16"/>
              </w:rPr>
              <w:t xml:space="preserve"> </w:t>
            </w:r>
            <w:r w:rsidR="00FC0652">
              <w:rPr>
                <w:rFonts w:ascii="Arial" w:hAnsi="Arial" w:cs="Arial"/>
                <w:b/>
                <w:color w:val="000000"/>
                <w:sz w:val="16"/>
                <w:szCs w:val="16"/>
              </w:rPr>
              <w:t>divergence</w:t>
            </w:r>
          </w:p>
        </w:tc>
        <w:tc>
          <w:tcPr>
            <w:tcW w:w="498" w:type="pct"/>
          </w:tcPr>
          <w:p w14:paraId="5AFCE86F"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336DD40D"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176CB584"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407C44AC"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7A634B67"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DD52B7" w:rsidRPr="00DD52B7" w14:paraId="3B69C2D6" w14:textId="77777777">
        <w:tc>
          <w:tcPr>
            <w:tcW w:w="2517" w:type="pct"/>
          </w:tcPr>
          <w:p w14:paraId="0944D022" w14:textId="77777777" w:rsidR="00DD52B7" w:rsidRPr="002945C9" w:rsidRDefault="00DD52B7" w:rsidP="00A32CDC">
            <w:pPr>
              <w:pStyle w:val="ListParagraph"/>
              <w:numPr>
                <w:ilvl w:val="0"/>
                <w:numId w:val="2"/>
              </w:numPr>
              <w:spacing w:after="120"/>
              <w:ind w:left="360"/>
              <w:rPr>
                <w:rFonts w:ascii="Arial" w:hAnsi="Arial" w:cs="Arial"/>
                <w:bCs/>
                <w:sz w:val="16"/>
                <w:szCs w:val="16"/>
              </w:rPr>
            </w:pPr>
            <w:r w:rsidRPr="00DD52B7">
              <w:rPr>
                <w:rFonts w:ascii="Arial" w:hAnsi="Arial" w:cs="Arial"/>
                <w:bCs/>
                <w:sz w:val="16"/>
                <w:szCs w:val="16"/>
              </w:rPr>
              <w:t xml:space="preserve">My medical education has adequately prepared me to practice </w:t>
            </w:r>
            <w:r w:rsidR="00A32CDC">
              <w:rPr>
                <w:rFonts w:ascii="Arial" w:hAnsi="Arial" w:cs="Arial"/>
                <w:bCs/>
                <w:sz w:val="16"/>
                <w:szCs w:val="16"/>
              </w:rPr>
              <w:t>personalized</w:t>
            </w:r>
            <w:r w:rsidRPr="00DD52B7">
              <w:rPr>
                <w:rFonts w:ascii="Arial" w:hAnsi="Arial" w:cs="Arial"/>
                <w:bCs/>
                <w:sz w:val="16"/>
                <w:szCs w:val="16"/>
              </w:rPr>
              <w:t xml:space="preserve"> medicine</w:t>
            </w:r>
            <w:r w:rsidR="00B96F8D">
              <w:rPr>
                <w:rFonts w:ascii="Arial" w:hAnsi="Arial" w:cs="Arial"/>
                <w:bCs/>
                <w:sz w:val="16"/>
                <w:szCs w:val="16"/>
              </w:rPr>
              <w:t xml:space="preserve"> </w:t>
            </w:r>
            <w:r w:rsidR="00B96F8D">
              <w:rPr>
                <w:rFonts w:ascii="Arial" w:hAnsi="Arial" w:cs="Arial"/>
                <w:b/>
                <w:bCs/>
                <w:sz w:val="16"/>
                <w:szCs w:val="16"/>
              </w:rPr>
              <w:t>education</w:t>
            </w:r>
          </w:p>
        </w:tc>
        <w:tc>
          <w:tcPr>
            <w:tcW w:w="498" w:type="pct"/>
          </w:tcPr>
          <w:p w14:paraId="2FF150F7" w14:textId="77777777" w:rsidR="00DD52B7" w:rsidRPr="00DD52B7" w:rsidRDefault="001B5FA4" w:rsidP="00F47588">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57BBD870" w14:textId="77777777" w:rsidR="00DD52B7" w:rsidRPr="00DD52B7" w:rsidRDefault="001B5FA4" w:rsidP="00F47588">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5C6B302E" w14:textId="77777777" w:rsidR="00DD52B7" w:rsidRPr="00DD52B7" w:rsidRDefault="001B5FA4" w:rsidP="00F47588">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17243958" w14:textId="77777777" w:rsidR="00DD52B7" w:rsidRPr="00DD52B7" w:rsidRDefault="001B5FA4" w:rsidP="00F47588">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1" w:type="pct"/>
          </w:tcPr>
          <w:p w14:paraId="63B89645" w14:textId="77777777" w:rsidR="00DD52B7" w:rsidRPr="00DD52B7" w:rsidRDefault="001B5FA4" w:rsidP="00F47588">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r>
      <w:tr w:rsidR="00DD52B7" w:rsidRPr="00EA12B2" w14:paraId="70DECC0E" w14:textId="77777777">
        <w:tc>
          <w:tcPr>
            <w:tcW w:w="2517" w:type="pct"/>
          </w:tcPr>
          <w:p w14:paraId="6364698D" w14:textId="5041601E" w:rsidR="00DD52B7" w:rsidRPr="00DD52B7" w:rsidRDefault="00DD52B7" w:rsidP="00624E5F">
            <w:pPr>
              <w:pStyle w:val="ListParagraph"/>
              <w:numPr>
                <w:ilvl w:val="0"/>
                <w:numId w:val="2"/>
              </w:numPr>
              <w:spacing w:after="120"/>
              <w:ind w:left="360"/>
              <w:rPr>
                <w:rFonts w:ascii="Arial" w:hAnsi="Arial" w:cs="Arial"/>
                <w:bCs/>
                <w:color w:val="000000" w:themeColor="text1"/>
                <w:sz w:val="16"/>
                <w:szCs w:val="16"/>
              </w:rPr>
            </w:pPr>
            <w:r w:rsidRPr="0070135E">
              <w:rPr>
                <w:rFonts w:ascii="Arial" w:hAnsi="Arial" w:cs="Arial"/>
                <w:bCs/>
                <w:color w:val="000000"/>
                <w:sz w:val="16"/>
                <w:szCs w:val="16"/>
              </w:rPr>
              <w:t>I woul</w:t>
            </w:r>
            <w:r>
              <w:rPr>
                <w:rFonts w:ascii="Arial" w:hAnsi="Arial" w:cs="Arial"/>
                <w:bCs/>
                <w:color w:val="000000"/>
                <w:sz w:val="16"/>
                <w:szCs w:val="16"/>
              </w:rPr>
              <w:t xml:space="preserve">d not be willing to prescribe </w:t>
            </w:r>
            <w:r w:rsidRPr="0070135E">
              <w:rPr>
                <w:rFonts w:ascii="Arial" w:hAnsi="Arial" w:cs="Arial"/>
                <w:bCs/>
                <w:color w:val="000000"/>
                <w:sz w:val="16"/>
                <w:szCs w:val="16"/>
              </w:rPr>
              <w:t>different medication</w:t>
            </w:r>
            <w:r>
              <w:rPr>
                <w:rFonts w:ascii="Arial" w:hAnsi="Arial" w:cs="Arial"/>
                <w:bCs/>
                <w:color w:val="000000"/>
                <w:sz w:val="16"/>
                <w:szCs w:val="16"/>
              </w:rPr>
              <w:t>s</w:t>
            </w:r>
            <w:r w:rsidRPr="0070135E">
              <w:rPr>
                <w:rFonts w:ascii="Arial" w:hAnsi="Arial" w:cs="Arial"/>
                <w:bCs/>
                <w:color w:val="000000"/>
                <w:sz w:val="16"/>
                <w:szCs w:val="16"/>
              </w:rPr>
              <w:t xml:space="preserve"> or dose</w:t>
            </w:r>
            <w:r>
              <w:rPr>
                <w:rFonts w:ascii="Arial" w:hAnsi="Arial" w:cs="Arial"/>
                <w:bCs/>
                <w:color w:val="000000"/>
                <w:sz w:val="16"/>
                <w:szCs w:val="16"/>
              </w:rPr>
              <w:t>s of</w:t>
            </w:r>
            <w:r w:rsidRPr="0070135E">
              <w:rPr>
                <w:rFonts w:ascii="Arial" w:hAnsi="Arial" w:cs="Arial"/>
                <w:bCs/>
                <w:color w:val="000000"/>
                <w:sz w:val="16"/>
                <w:szCs w:val="16"/>
              </w:rPr>
              <w:t xml:space="preserve"> medication</w:t>
            </w:r>
            <w:r>
              <w:rPr>
                <w:rFonts w:ascii="Arial" w:hAnsi="Arial" w:cs="Arial"/>
                <w:bCs/>
                <w:color w:val="000000"/>
                <w:sz w:val="16"/>
                <w:szCs w:val="16"/>
              </w:rPr>
              <w:t>s</w:t>
            </w:r>
            <w:r w:rsidRPr="0070135E">
              <w:rPr>
                <w:rFonts w:ascii="Arial" w:hAnsi="Arial" w:cs="Arial"/>
                <w:bCs/>
                <w:color w:val="000000"/>
                <w:sz w:val="16"/>
                <w:szCs w:val="16"/>
              </w:rPr>
              <w:t xml:space="preserve"> based on a patient’s </w:t>
            </w:r>
            <w:r w:rsidR="00624E5F">
              <w:rPr>
                <w:rFonts w:ascii="Arial" w:hAnsi="Arial" w:cs="Arial"/>
                <w:bCs/>
                <w:color w:val="000000"/>
                <w:sz w:val="16"/>
                <w:szCs w:val="16"/>
              </w:rPr>
              <w:t>genetic</w:t>
            </w:r>
            <w:r w:rsidRPr="0070135E">
              <w:rPr>
                <w:rFonts w:ascii="Arial" w:hAnsi="Arial" w:cs="Arial"/>
                <w:bCs/>
                <w:color w:val="000000"/>
                <w:sz w:val="16"/>
                <w:szCs w:val="16"/>
              </w:rPr>
              <w:t xml:space="preserve"> information</w:t>
            </w:r>
            <w:r w:rsidR="00FC0652">
              <w:rPr>
                <w:rFonts w:ascii="Arial" w:hAnsi="Arial" w:cs="Arial"/>
                <w:bCs/>
                <w:color w:val="000000"/>
                <w:sz w:val="16"/>
                <w:szCs w:val="16"/>
              </w:rPr>
              <w:t xml:space="preserve"> </w:t>
            </w:r>
            <w:r w:rsidR="00FC0652">
              <w:rPr>
                <w:rFonts w:ascii="Arial" w:hAnsi="Arial" w:cs="Arial"/>
                <w:b/>
                <w:color w:val="000000"/>
                <w:sz w:val="16"/>
                <w:szCs w:val="16"/>
              </w:rPr>
              <w:t>divergence</w:t>
            </w:r>
          </w:p>
        </w:tc>
        <w:tc>
          <w:tcPr>
            <w:tcW w:w="498" w:type="pct"/>
          </w:tcPr>
          <w:p w14:paraId="1E322FF3" w14:textId="77777777" w:rsidR="00DD52B7"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06663C12" w14:textId="77777777" w:rsidR="00DD52B7"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1B1B3A42" w14:textId="77777777" w:rsidR="00DD52B7"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7E96C6E5" w14:textId="77777777" w:rsidR="00DD52B7"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1" w:type="pct"/>
          </w:tcPr>
          <w:p w14:paraId="795945FC" w14:textId="77777777" w:rsidR="00DD52B7"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DD52B7"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r>
      <w:tr w:rsidR="00DD52B7" w:rsidRPr="00EA12B2" w14:paraId="46D8298B" w14:textId="77777777">
        <w:tc>
          <w:tcPr>
            <w:tcW w:w="2517" w:type="pct"/>
          </w:tcPr>
          <w:p w14:paraId="2E472A80" w14:textId="6D04E1F2" w:rsidR="00DD52B7" w:rsidRPr="0070135E" w:rsidRDefault="00DD52B7" w:rsidP="00EA6762">
            <w:pPr>
              <w:pStyle w:val="ListParagraph"/>
              <w:numPr>
                <w:ilvl w:val="0"/>
                <w:numId w:val="2"/>
              </w:numPr>
              <w:spacing w:after="120"/>
              <w:ind w:left="360"/>
              <w:rPr>
                <w:rFonts w:ascii="Arial" w:hAnsi="Arial" w:cs="Arial"/>
                <w:bCs/>
                <w:color w:val="000000"/>
                <w:sz w:val="16"/>
                <w:szCs w:val="16"/>
              </w:rPr>
            </w:pPr>
            <w:r w:rsidRPr="0070135E">
              <w:rPr>
                <w:rFonts w:ascii="Arial" w:hAnsi="Arial" w:cs="Arial"/>
                <w:bCs/>
                <w:color w:val="000000" w:themeColor="text1"/>
                <w:sz w:val="16"/>
                <w:szCs w:val="16"/>
              </w:rPr>
              <w:t xml:space="preserve">Clinicians know better than academic researchers how to </w:t>
            </w:r>
            <w:r w:rsidR="00EA6762">
              <w:rPr>
                <w:rFonts w:ascii="Arial" w:hAnsi="Arial" w:cs="Arial"/>
                <w:bCs/>
                <w:color w:val="000000" w:themeColor="text1"/>
                <w:sz w:val="16"/>
                <w:szCs w:val="16"/>
              </w:rPr>
              <w:t xml:space="preserve">treat </w:t>
            </w:r>
            <w:r w:rsidRPr="0070135E">
              <w:rPr>
                <w:rFonts w:ascii="Arial" w:hAnsi="Arial" w:cs="Arial"/>
                <w:bCs/>
                <w:color w:val="000000" w:themeColor="text1"/>
                <w:sz w:val="16"/>
                <w:szCs w:val="16"/>
              </w:rPr>
              <w:t>patients</w:t>
            </w:r>
            <w:r w:rsidR="00FC0652">
              <w:rPr>
                <w:rFonts w:ascii="Arial" w:hAnsi="Arial" w:cs="Arial"/>
                <w:bCs/>
                <w:color w:val="000000" w:themeColor="text1"/>
                <w:sz w:val="16"/>
                <w:szCs w:val="16"/>
              </w:rPr>
              <w:t xml:space="preserve"> </w:t>
            </w:r>
            <w:r w:rsidR="00FC0652">
              <w:rPr>
                <w:rFonts w:ascii="Arial" w:hAnsi="Arial" w:cs="Arial"/>
                <w:b/>
                <w:color w:val="000000"/>
                <w:sz w:val="16"/>
                <w:szCs w:val="16"/>
              </w:rPr>
              <w:t>divergence</w:t>
            </w:r>
          </w:p>
        </w:tc>
        <w:tc>
          <w:tcPr>
            <w:tcW w:w="498" w:type="pct"/>
          </w:tcPr>
          <w:p w14:paraId="7B363C40"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AB25597"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568A62E3"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160080EC"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2C5EAB23"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DD52B7" w:rsidRPr="00EA12B2" w14:paraId="32342E59" w14:textId="77777777">
        <w:tc>
          <w:tcPr>
            <w:tcW w:w="2517" w:type="pct"/>
          </w:tcPr>
          <w:p w14:paraId="421EA7D0" w14:textId="4CE91205" w:rsidR="00DD52B7" w:rsidRPr="003A664D" w:rsidRDefault="00DD52B7" w:rsidP="003A664D">
            <w:pPr>
              <w:pStyle w:val="ListParagraph"/>
              <w:numPr>
                <w:ilvl w:val="0"/>
                <w:numId w:val="2"/>
              </w:numPr>
              <w:spacing w:after="120"/>
              <w:ind w:left="360"/>
              <w:rPr>
                <w:rFonts w:ascii="Arial" w:hAnsi="Arial" w:cs="Arial"/>
                <w:bCs/>
                <w:color w:val="000000"/>
                <w:sz w:val="16"/>
                <w:szCs w:val="16"/>
              </w:rPr>
            </w:pPr>
            <w:r w:rsidRPr="0070135E">
              <w:rPr>
                <w:rFonts w:ascii="Arial" w:hAnsi="Arial" w:cs="Arial"/>
                <w:bCs/>
                <w:color w:val="000000"/>
                <w:sz w:val="16"/>
                <w:szCs w:val="16"/>
              </w:rPr>
              <w:t>I know whom to ask questions regarding genomic testing</w:t>
            </w:r>
            <w:r w:rsidR="00B96F8D">
              <w:rPr>
                <w:rFonts w:ascii="Arial" w:hAnsi="Arial" w:cs="Arial"/>
                <w:bCs/>
                <w:color w:val="000000"/>
                <w:sz w:val="16"/>
                <w:szCs w:val="16"/>
              </w:rPr>
              <w:t xml:space="preserve"> </w:t>
            </w:r>
            <w:r w:rsidR="00B96F8D">
              <w:rPr>
                <w:rFonts w:ascii="Arial" w:hAnsi="Arial" w:cs="Arial"/>
                <w:b/>
                <w:bCs/>
                <w:color w:val="000000"/>
                <w:sz w:val="16"/>
                <w:szCs w:val="16"/>
              </w:rPr>
              <w:t>education</w:t>
            </w:r>
          </w:p>
        </w:tc>
        <w:tc>
          <w:tcPr>
            <w:tcW w:w="498" w:type="pct"/>
          </w:tcPr>
          <w:p w14:paraId="2D18AB9C"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267C395E"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06B19FBF"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74A18A2"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209FEC2D"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EA6762" w:rsidRPr="00EA12B2" w14:paraId="5449C72D" w14:textId="77777777">
        <w:tc>
          <w:tcPr>
            <w:tcW w:w="2517" w:type="pct"/>
          </w:tcPr>
          <w:p w14:paraId="16E2E86C" w14:textId="77777777" w:rsidR="00EA6762" w:rsidRPr="0070135E" w:rsidRDefault="00EA6762" w:rsidP="007A4203">
            <w:pPr>
              <w:pStyle w:val="ListParagraph"/>
              <w:numPr>
                <w:ilvl w:val="0"/>
                <w:numId w:val="2"/>
              </w:numPr>
              <w:spacing w:after="120"/>
              <w:ind w:left="360"/>
              <w:rPr>
                <w:rFonts w:ascii="Arial" w:hAnsi="Arial" w:cs="Arial"/>
                <w:bCs/>
                <w:color w:val="000000" w:themeColor="text1"/>
                <w:sz w:val="16"/>
                <w:szCs w:val="16"/>
              </w:rPr>
            </w:pPr>
            <w:r w:rsidRPr="00EA12B2">
              <w:rPr>
                <w:rFonts w:ascii="Arial" w:hAnsi="Arial" w:cs="Arial"/>
                <w:bCs/>
                <w:color w:val="000000"/>
                <w:sz w:val="16"/>
                <w:szCs w:val="16"/>
              </w:rPr>
              <w:t>I would be willing to</w:t>
            </w:r>
            <w:r w:rsidRPr="00EA12B2">
              <w:rPr>
                <w:rFonts w:ascii="Arial" w:hAnsi="Arial" w:cs="Arial"/>
                <w:color w:val="000000"/>
                <w:sz w:val="16"/>
                <w:szCs w:val="16"/>
              </w:rPr>
              <w:t xml:space="preserve"> </w:t>
            </w:r>
            <w:r w:rsidRPr="00EA12B2">
              <w:rPr>
                <w:rFonts w:ascii="Arial" w:hAnsi="Arial" w:cs="Arial"/>
                <w:bCs/>
                <w:color w:val="000000"/>
                <w:sz w:val="16"/>
                <w:szCs w:val="16"/>
              </w:rPr>
              <w:t>use a patient’s genetic information to guide my decisions in clinical practice</w:t>
            </w:r>
            <w:r w:rsidR="00B96F8D">
              <w:rPr>
                <w:rFonts w:ascii="Arial" w:hAnsi="Arial" w:cs="Arial"/>
                <w:bCs/>
                <w:color w:val="000000"/>
                <w:sz w:val="16"/>
                <w:szCs w:val="16"/>
              </w:rPr>
              <w:t xml:space="preserve"> </w:t>
            </w:r>
            <w:proofErr w:type="spellStart"/>
            <w:r w:rsidR="00B96F8D">
              <w:rPr>
                <w:rFonts w:ascii="Arial" w:hAnsi="Arial" w:cs="Arial"/>
                <w:b/>
                <w:bCs/>
                <w:color w:val="000000"/>
                <w:sz w:val="16"/>
                <w:szCs w:val="16"/>
              </w:rPr>
              <w:t>openess</w:t>
            </w:r>
            <w:proofErr w:type="spellEnd"/>
          </w:p>
        </w:tc>
        <w:tc>
          <w:tcPr>
            <w:tcW w:w="498" w:type="pct"/>
          </w:tcPr>
          <w:p w14:paraId="19FB33C7" w14:textId="77777777" w:rsidR="00EA6762"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EA6762"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54FE2A24" w14:textId="77777777" w:rsidR="00EA6762"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EA6762"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35A3808B" w14:textId="77777777" w:rsidR="00EA6762"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EA6762"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8" w:type="pct"/>
          </w:tcPr>
          <w:p w14:paraId="5C8729B0" w14:textId="77777777" w:rsidR="00EA6762"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EA6762"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c>
          <w:tcPr>
            <w:tcW w:w="491" w:type="pct"/>
          </w:tcPr>
          <w:p w14:paraId="485732EF" w14:textId="77777777" w:rsidR="00EA6762" w:rsidRPr="00DD52B7" w:rsidRDefault="001B5FA4" w:rsidP="007A4203">
            <w:pPr>
              <w:spacing w:after="120"/>
              <w:contextualSpacing/>
              <w:jc w:val="center"/>
              <w:rPr>
                <w:rFonts w:ascii="Arial" w:hAnsi="Arial" w:cs="Arial"/>
                <w:sz w:val="20"/>
                <w:szCs w:val="20"/>
              </w:rPr>
            </w:pPr>
            <w:r w:rsidRPr="00DD52B7">
              <w:rPr>
                <w:rFonts w:ascii="Arial Narrow" w:hAnsi="Arial Narrow" w:cs="Arial"/>
                <w:sz w:val="20"/>
                <w:szCs w:val="20"/>
              </w:rPr>
              <w:fldChar w:fldCharType="begin">
                <w:ffData>
                  <w:name w:val="Check6"/>
                  <w:enabled/>
                  <w:calcOnExit w:val="0"/>
                  <w:checkBox>
                    <w:sizeAuto/>
                    <w:default w:val="0"/>
                  </w:checkBox>
                </w:ffData>
              </w:fldChar>
            </w:r>
            <w:r w:rsidR="00EA6762" w:rsidRPr="00DD52B7">
              <w:rPr>
                <w:rFonts w:ascii="Arial Narrow" w:hAnsi="Arial Narrow" w:cs="Arial"/>
                <w:sz w:val="20"/>
                <w:szCs w:val="20"/>
              </w:rPr>
              <w:instrText xml:space="preserve"> FORMCHECKBOX </w:instrText>
            </w:r>
            <w:r w:rsidRPr="00DD52B7">
              <w:rPr>
                <w:rFonts w:ascii="Arial Narrow" w:hAnsi="Arial Narrow" w:cs="Arial"/>
                <w:sz w:val="20"/>
                <w:szCs w:val="20"/>
              </w:rPr>
            </w:r>
            <w:r w:rsidRPr="00DD52B7">
              <w:rPr>
                <w:rFonts w:ascii="Arial Narrow" w:hAnsi="Arial Narrow" w:cs="Arial"/>
                <w:sz w:val="20"/>
                <w:szCs w:val="20"/>
              </w:rPr>
              <w:fldChar w:fldCharType="end"/>
            </w:r>
          </w:p>
        </w:tc>
      </w:tr>
      <w:tr w:rsidR="00DD52B7" w:rsidRPr="00EA12B2" w14:paraId="54997F44" w14:textId="77777777">
        <w:tc>
          <w:tcPr>
            <w:tcW w:w="2517" w:type="pct"/>
          </w:tcPr>
          <w:p w14:paraId="2D6AE6B6" w14:textId="5E73A878" w:rsidR="00DD52B7" w:rsidRPr="0070135E" w:rsidRDefault="00DD52B7" w:rsidP="00DD52B7">
            <w:pPr>
              <w:pStyle w:val="ListParagraph"/>
              <w:numPr>
                <w:ilvl w:val="0"/>
                <w:numId w:val="2"/>
              </w:numPr>
              <w:spacing w:after="120"/>
              <w:ind w:left="360"/>
              <w:rPr>
                <w:rFonts w:ascii="Arial" w:hAnsi="Arial" w:cs="Arial"/>
                <w:bCs/>
                <w:color w:val="000000" w:themeColor="text1"/>
                <w:sz w:val="16"/>
                <w:szCs w:val="16"/>
              </w:rPr>
            </w:pPr>
            <w:r w:rsidRPr="0070135E">
              <w:rPr>
                <w:rFonts w:ascii="Arial" w:hAnsi="Arial" w:cs="Arial"/>
                <w:color w:val="000000"/>
                <w:sz w:val="16"/>
                <w:szCs w:val="16"/>
              </w:rPr>
              <w:t xml:space="preserve">Research-based </w:t>
            </w:r>
            <w:r w:rsidRPr="00A32CDC">
              <w:rPr>
                <w:rFonts w:ascii="Arial" w:hAnsi="Arial" w:cs="Arial"/>
                <w:color w:val="000000"/>
                <w:sz w:val="16"/>
                <w:szCs w:val="16"/>
              </w:rPr>
              <w:t>genome-guided</w:t>
            </w:r>
            <w:r w:rsidRPr="0070135E">
              <w:rPr>
                <w:rFonts w:ascii="Arial" w:hAnsi="Arial" w:cs="Arial"/>
                <w:color w:val="000000"/>
                <w:sz w:val="16"/>
                <w:szCs w:val="16"/>
              </w:rPr>
              <w:t xml:space="preserve"> prescribing tools are not clinically useful</w:t>
            </w:r>
            <w:r w:rsidR="00FC0652">
              <w:rPr>
                <w:rFonts w:ascii="Arial" w:hAnsi="Arial" w:cs="Arial"/>
                <w:color w:val="000000"/>
                <w:sz w:val="16"/>
                <w:szCs w:val="16"/>
              </w:rPr>
              <w:t xml:space="preserve"> </w:t>
            </w:r>
            <w:r w:rsidR="00FC0652">
              <w:rPr>
                <w:rFonts w:ascii="Arial" w:hAnsi="Arial" w:cs="Arial"/>
                <w:b/>
                <w:color w:val="000000"/>
                <w:sz w:val="16"/>
                <w:szCs w:val="16"/>
              </w:rPr>
              <w:t>divergence</w:t>
            </w:r>
          </w:p>
        </w:tc>
        <w:tc>
          <w:tcPr>
            <w:tcW w:w="498" w:type="pct"/>
          </w:tcPr>
          <w:p w14:paraId="79219407"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1838CE6D"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5653E511"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B87A33A"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4D8DD10B" w14:textId="77777777" w:rsidR="00DD52B7"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DD52B7" w:rsidRPr="00EA12B2" w14:paraId="4007996D" w14:textId="77777777">
        <w:tc>
          <w:tcPr>
            <w:tcW w:w="2517" w:type="pct"/>
          </w:tcPr>
          <w:p w14:paraId="1FB43F9A" w14:textId="77777777" w:rsidR="00DD52B7" w:rsidRPr="00DD52B7" w:rsidRDefault="00DD52B7" w:rsidP="00DD52B7">
            <w:pPr>
              <w:pStyle w:val="ListParagraph"/>
              <w:numPr>
                <w:ilvl w:val="0"/>
                <w:numId w:val="2"/>
              </w:numPr>
              <w:spacing w:after="120"/>
              <w:ind w:left="360"/>
              <w:rPr>
                <w:rFonts w:ascii="Arial" w:hAnsi="Arial" w:cs="Arial"/>
                <w:bCs/>
                <w:color w:val="000000"/>
                <w:sz w:val="16"/>
                <w:szCs w:val="16"/>
              </w:rPr>
            </w:pPr>
            <w:r w:rsidRPr="00DD52B7">
              <w:rPr>
                <w:rFonts w:ascii="Arial" w:hAnsi="Arial" w:cs="Arial"/>
                <w:sz w:val="16"/>
                <w:szCs w:val="16"/>
              </w:rPr>
              <w:t xml:space="preserve">I think that it is important to learn about </w:t>
            </w:r>
            <w:r w:rsidR="00A32CDC">
              <w:rPr>
                <w:rFonts w:ascii="Arial" w:hAnsi="Arial" w:cs="Arial"/>
                <w:sz w:val="16"/>
                <w:szCs w:val="16"/>
              </w:rPr>
              <w:t>personalized</w:t>
            </w:r>
            <w:r w:rsidRPr="00DD52B7">
              <w:rPr>
                <w:rFonts w:ascii="Arial" w:hAnsi="Arial" w:cs="Arial"/>
                <w:sz w:val="16"/>
                <w:szCs w:val="16"/>
              </w:rPr>
              <w:t xml:space="preserve"> medicine</w:t>
            </w:r>
          </w:p>
          <w:p w14:paraId="60F8C000" w14:textId="77777777" w:rsidR="00DD52B7" w:rsidRPr="00B96F8D" w:rsidRDefault="00B96F8D" w:rsidP="00DD52B7">
            <w:pPr>
              <w:pStyle w:val="ListParagraph"/>
              <w:spacing w:after="120"/>
              <w:ind w:left="360"/>
              <w:rPr>
                <w:rFonts w:ascii="Arial" w:hAnsi="Arial" w:cs="Arial"/>
                <w:b/>
                <w:bCs/>
                <w:color w:val="000000"/>
                <w:sz w:val="16"/>
                <w:szCs w:val="16"/>
              </w:rPr>
            </w:pPr>
            <w:proofErr w:type="gramStart"/>
            <w:r>
              <w:rPr>
                <w:rFonts w:ascii="Arial" w:hAnsi="Arial" w:cs="Arial"/>
                <w:b/>
                <w:bCs/>
                <w:color w:val="000000"/>
                <w:sz w:val="16"/>
                <w:szCs w:val="16"/>
              </w:rPr>
              <w:t>education</w:t>
            </w:r>
            <w:proofErr w:type="gramEnd"/>
          </w:p>
        </w:tc>
        <w:tc>
          <w:tcPr>
            <w:tcW w:w="498" w:type="pct"/>
          </w:tcPr>
          <w:p w14:paraId="41EA9DA9"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0AF382E"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3D0B2A1B"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705B2F23"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752C500B" w14:textId="77777777" w:rsidR="00DD52B7"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DD52B7"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2C77D8" w:rsidRPr="00EA12B2" w14:paraId="311EE903" w14:textId="77777777">
        <w:tc>
          <w:tcPr>
            <w:tcW w:w="2517" w:type="pct"/>
          </w:tcPr>
          <w:p w14:paraId="7E95C5EF" w14:textId="77777777" w:rsidR="002C77D8" w:rsidRPr="0070135E" w:rsidRDefault="002C77D8" w:rsidP="00B96F8D">
            <w:pPr>
              <w:pStyle w:val="ListParagraph"/>
              <w:numPr>
                <w:ilvl w:val="0"/>
                <w:numId w:val="2"/>
              </w:numPr>
              <w:spacing w:after="120"/>
              <w:ind w:left="360"/>
              <w:rPr>
                <w:rFonts w:ascii="Arial" w:hAnsi="Arial" w:cs="Arial"/>
                <w:bCs/>
                <w:color w:val="000000"/>
                <w:sz w:val="16"/>
                <w:szCs w:val="16"/>
              </w:rPr>
            </w:pPr>
            <w:r w:rsidRPr="00EA12B2">
              <w:rPr>
                <w:rFonts w:ascii="Arial" w:hAnsi="Arial" w:cs="Arial"/>
                <w:sz w:val="16"/>
                <w:szCs w:val="16"/>
              </w:rPr>
              <w:t>I would be willing to try genome-guided prescribing tools that are developed by researchers</w:t>
            </w:r>
            <w:r w:rsidR="00B96F8D">
              <w:rPr>
                <w:rFonts w:ascii="Arial" w:hAnsi="Arial" w:cs="Arial"/>
                <w:sz w:val="16"/>
                <w:szCs w:val="16"/>
              </w:rPr>
              <w:t xml:space="preserve"> </w:t>
            </w:r>
            <w:proofErr w:type="spellStart"/>
            <w:r w:rsidR="00B96F8D">
              <w:rPr>
                <w:rFonts w:ascii="Arial" w:hAnsi="Arial" w:cs="Arial"/>
                <w:b/>
                <w:sz w:val="16"/>
                <w:szCs w:val="16"/>
              </w:rPr>
              <w:t>openess</w:t>
            </w:r>
            <w:proofErr w:type="spellEnd"/>
          </w:p>
        </w:tc>
        <w:tc>
          <w:tcPr>
            <w:tcW w:w="498" w:type="pct"/>
          </w:tcPr>
          <w:p w14:paraId="52D74BC6" w14:textId="77777777" w:rsidR="002C77D8"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2882BEC7" w14:textId="77777777" w:rsidR="002C77D8"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3ADD9596" w14:textId="77777777" w:rsidR="002C77D8"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1C0654B" w14:textId="77777777" w:rsidR="002C77D8"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2CFAEB3A" w14:textId="77777777" w:rsidR="002C77D8"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2C77D8" w:rsidRPr="00EA12B2" w14:paraId="2FDEA1BD" w14:textId="77777777">
        <w:tc>
          <w:tcPr>
            <w:tcW w:w="2517" w:type="pct"/>
          </w:tcPr>
          <w:p w14:paraId="09DDE2DF" w14:textId="77777777" w:rsidR="002C77D8" w:rsidRPr="0070135E" w:rsidRDefault="002C77D8" w:rsidP="00A32CDC">
            <w:pPr>
              <w:pStyle w:val="ListParagraph"/>
              <w:numPr>
                <w:ilvl w:val="0"/>
                <w:numId w:val="2"/>
              </w:numPr>
              <w:spacing w:after="120"/>
              <w:ind w:left="360"/>
              <w:rPr>
                <w:rFonts w:ascii="Arial" w:hAnsi="Arial" w:cs="Arial"/>
                <w:bCs/>
                <w:color w:val="000000"/>
                <w:sz w:val="16"/>
                <w:szCs w:val="16"/>
              </w:rPr>
            </w:pPr>
            <w:r w:rsidRPr="0070135E">
              <w:rPr>
                <w:rFonts w:ascii="Arial" w:hAnsi="Arial" w:cs="Arial"/>
                <w:bCs/>
                <w:color w:val="000000"/>
                <w:sz w:val="16"/>
                <w:szCs w:val="16"/>
              </w:rPr>
              <w:t xml:space="preserve">My professors have encouraged the use of </w:t>
            </w:r>
            <w:r w:rsidR="00A32CDC">
              <w:rPr>
                <w:rFonts w:ascii="Arial" w:hAnsi="Arial" w:cs="Arial"/>
                <w:bCs/>
                <w:color w:val="000000"/>
                <w:sz w:val="16"/>
                <w:szCs w:val="16"/>
              </w:rPr>
              <w:t>personalized</w:t>
            </w:r>
            <w:r w:rsidRPr="0070135E">
              <w:rPr>
                <w:rFonts w:ascii="Arial" w:hAnsi="Arial" w:cs="Arial"/>
                <w:bCs/>
                <w:color w:val="000000"/>
                <w:sz w:val="16"/>
                <w:szCs w:val="16"/>
              </w:rPr>
              <w:t xml:space="preserve"> medicine</w:t>
            </w:r>
            <w:r w:rsidR="00B96F8D">
              <w:rPr>
                <w:rFonts w:ascii="Arial" w:hAnsi="Arial" w:cs="Arial"/>
                <w:bCs/>
                <w:color w:val="000000"/>
                <w:sz w:val="16"/>
                <w:szCs w:val="16"/>
              </w:rPr>
              <w:t xml:space="preserve"> </w:t>
            </w:r>
            <w:r w:rsidR="00B96F8D">
              <w:rPr>
                <w:rFonts w:ascii="Arial" w:hAnsi="Arial" w:cs="Arial"/>
                <w:b/>
                <w:bCs/>
                <w:color w:val="000000"/>
                <w:sz w:val="16"/>
                <w:szCs w:val="16"/>
              </w:rPr>
              <w:t>education</w:t>
            </w:r>
          </w:p>
        </w:tc>
        <w:tc>
          <w:tcPr>
            <w:tcW w:w="498" w:type="pct"/>
          </w:tcPr>
          <w:p w14:paraId="20554321" w14:textId="77777777" w:rsidR="002C77D8"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01FD12B9" w14:textId="77777777" w:rsidR="002C77D8"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4C3EC7E" w14:textId="77777777" w:rsidR="002C77D8"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4B547AD6" w14:textId="77777777" w:rsidR="002C77D8"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02F94527" w14:textId="77777777" w:rsidR="002C77D8" w:rsidRPr="0070135E" w:rsidRDefault="001B5FA4" w:rsidP="00F47588">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2C77D8"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r w:rsidR="00EA6762" w:rsidRPr="00EA12B2" w14:paraId="5862F0C5" w14:textId="77777777">
        <w:tc>
          <w:tcPr>
            <w:tcW w:w="2517" w:type="pct"/>
          </w:tcPr>
          <w:p w14:paraId="0AEFAED3" w14:textId="77777777" w:rsidR="00EA6762" w:rsidRPr="00EA12B2" w:rsidRDefault="00EA6762" w:rsidP="007A4203">
            <w:pPr>
              <w:pStyle w:val="ListParagraph"/>
              <w:numPr>
                <w:ilvl w:val="0"/>
                <w:numId w:val="2"/>
              </w:numPr>
              <w:spacing w:after="120"/>
              <w:ind w:left="360"/>
              <w:rPr>
                <w:rFonts w:ascii="Arial" w:hAnsi="Arial" w:cs="Arial"/>
                <w:bCs/>
                <w:color w:val="000000" w:themeColor="text1"/>
                <w:sz w:val="16"/>
                <w:szCs w:val="16"/>
              </w:rPr>
            </w:pPr>
            <w:r w:rsidRPr="00EA12B2">
              <w:rPr>
                <w:rFonts w:ascii="Arial" w:hAnsi="Arial" w:cs="Arial"/>
                <w:sz w:val="16"/>
                <w:szCs w:val="16"/>
              </w:rPr>
              <w:t xml:space="preserve">I would be willing to use </w:t>
            </w:r>
            <w:r w:rsidRPr="00A32CDC">
              <w:rPr>
                <w:rFonts w:ascii="Arial" w:hAnsi="Arial" w:cs="Arial"/>
                <w:sz w:val="16"/>
                <w:szCs w:val="16"/>
              </w:rPr>
              <w:t>genome-guided</w:t>
            </w:r>
            <w:r w:rsidRPr="00EA12B2">
              <w:rPr>
                <w:rFonts w:ascii="Arial" w:hAnsi="Arial" w:cs="Arial"/>
                <w:sz w:val="16"/>
                <w:szCs w:val="16"/>
              </w:rPr>
              <w:t xml:space="preserve"> prescribing </w:t>
            </w:r>
            <w:r>
              <w:rPr>
                <w:rFonts w:ascii="Arial" w:hAnsi="Arial" w:cs="Arial"/>
                <w:sz w:val="16"/>
                <w:szCs w:val="16"/>
              </w:rPr>
              <w:t xml:space="preserve">in my career </w:t>
            </w:r>
            <w:r w:rsidRPr="00EA12B2">
              <w:rPr>
                <w:rFonts w:ascii="Arial" w:hAnsi="Arial" w:cs="Arial"/>
                <w:sz w:val="16"/>
                <w:szCs w:val="16"/>
              </w:rPr>
              <w:t xml:space="preserve">even if more senior physicians around me were not </w:t>
            </w:r>
            <w:proofErr w:type="spellStart"/>
            <w:r w:rsidR="00B96F8D">
              <w:rPr>
                <w:rFonts w:ascii="Arial" w:hAnsi="Arial" w:cs="Arial"/>
                <w:b/>
                <w:sz w:val="16"/>
                <w:szCs w:val="16"/>
              </w:rPr>
              <w:t>openess</w:t>
            </w:r>
            <w:proofErr w:type="spellEnd"/>
          </w:p>
        </w:tc>
        <w:tc>
          <w:tcPr>
            <w:tcW w:w="498" w:type="pct"/>
          </w:tcPr>
          <w:p w14:paraId="281292FF" w14:textId="77777777" w:rsidR="00EA6762"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EA6762"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6B9DF8E8" w14:textId="77777777" w:rsidR="00EA6762"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EA6762"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2662C5EF" w14:textId="77777777" w:rsidR="00EA6762"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EA6762"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8" w:type="pct"/>
          </w:tcPr>
          <w:p w14:paraId="365019CC" w14:textId="77777777" w:rsidR="00EA6762"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EA6762"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c>
          <w:tcPr>
            <w:tcW w:w="491" w:type="pct"/>
          </w:tcPr>
          <w:p w14:paraId="39FA74E3" w14:textId="77777777" w:rsidR="00EA6762" w:rsidRPr="0070135E" w:rsidRDefault="001B5FA4" w:rsidP="007A4203">
            <w:pPr>
              <w:spacing w:after="120"/>
              <w:contextualSpacing/>
              <w:jc w:val="center"/>
              <w:rPr>
                <w:rFonts w:ascii="Arial" w:hAnsi="Arial" w:cs="Arial"/>
                <w:sz w:val="20"/>
                <w:szCs w:val="20"/>
              </w:rPr>
            </w:pPr>
            <w:r w:rsidRPr="0070135E">
              <w:rPr>
                <w:rFonts w:ascii="Arial Narrow" w:hAnsi="Arial Narrow" w:cs="Arial"/>
                <w:sz w:val="20"/>
                <w:szCs w:val="20"/>
              </w:rPr>
              <w:fldChar w:fldCharType="begin">
                <w:ffData>
                  <w:name w:val="Check6"/>
                  <w:enabled/>
                  <w:calcOnExit w:val="0"/>
                  <w:checkBox>
                    <w:sizeAuto/>
                    <w:default w:val="0"/>
                  </w:checkBox>
                </w:ffData>
              </w:fldChar>
            </w:r>
            <w:r w:rsidR="00EA6762" w:rsidRPr="0070135E">
              <w:rPr>
                <w:rFonts w:ascii="Arial Narrow" w:hAnsi="Arial Narrow" w:cs="Arial"/>
                <w:sz w:val="20"/>
                <w:szCs w:val="20"/>
              </w:rPr>
              <w:instrText xml:space="preserve"> FORMCHECKBOX </w:instrText>
            </w:r>
            <w:r w:rsidRPr="0070135E">
              <w:rPr>
                <w:rFonts w:ascii="Arial Narrow" w:hAnsi="Arial Narrow" w:cs="Arial"/>
                <w:sz w:val="20"/>
                <w:szCs w:val="20"/>
              </w:rPr>
            </w:r>
            <w:r w:rsidRPr="0070135E">
              <w:rPr>
                <w:rFonts w:ascii="Arial Narrow" w:hAnsi="Arial Narrow" w:cs="Arial"/>
                <w:sz w:val="20"/>
                <w:szCs w:val="20"/>
              </w:rPr>
              <w:fldChar w:fldCharType="end"/>
            </w:r>
          </w:p>
        </w:tc>
      </w:tr>
    </w:tbl>
    <w:p w14:paraId="66BB9A45" w14:textId="77777777" w:rsidR="00F47588" w:rsidRDefault="00F47588" w:rsidP="00F47588">
      <w:pPr>
        <w:jc w:val="both"/>
        <w:rPr>
          <w:rFonts w:ascii="Arial" w:hAnsi="Arial" w:cs="Arial"/>
          <w:b/>
          <w:sz w:val="22"/>
          <w:szCs w:val="22"/>
        </w:rPr>
      </w:pPr>
    </w:p>
    <w:p w14:paraId="461A27B3" w14:textId="77777777" w:rsidR="00F47588" w:rsidRPr="00F520E3" w:rsidRDefault="00F47588" w:rsidP="00F520E3">
      <w:pPr>
        <w:spacing w:after="120"/>
        <w:jc w:val="both"/>
        <w:rPr>
          <w:rFonts w:ascii="Arial" w:hAnsi="Arial" w:cs="Arial"/>
          <w:b/>
          <w:sz w:val="20"/>
          <w:szCs w:val="22"/>
          <w:u w:val="single"/>
        </w:rPr>
      </w:pPr>
      <w:r w:rsidRPr="00F520E3">
        <w:rPr>
          <w:rFonts w:ascii="Arial" w:hAnsi="Arial" w:cs="Arial"/>
          <w:b/>
          <w:sz w:val="20"/>
          <w:szCs w:val="22"/>
          <w:u w:val="single"/>
        </w:rPr>
        <w:t xml:space="preserve">Please answer the following questions about your attitudes toward </w:t>
      </w:r>
      <w:r w:rsidR="00A37901">
        <w:rPr>
          <w:rFonts w:ascii="Arial" w:hAnsi="Arial" w:cs="Arial"/>
          <w:b/>
          <w:sz w:val="20"/>
          <w:szCs w:val="22"/>
          <w:u w:val="single"/>
        </w:rPr>
        <w:t>direct to consumer (DTC) genetic testing</w:t>
      </w:r>
      <w:r w:rsidRPr="00F520E3">
        <w:rPr>
          <w:rFonts w:ascii="Arial" w:hAnsi="Arial" w:cs="Arial"/>
          <w:b/>
          <w:sz w:val="20"/>
          <w:szCs w:val="22"/>
          <w:u w:val="single"/>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3"/>
        <w:gridCol w:w="1281"/>
        <w:gridCol w:w="1281"/>
        <w:gridCol w:w="1281"/>
      </w:tblGrid>
      <w:tr w:rsidR="00F47588" w:rsidRPr="00EA12B2" w14:paraId="1EB7C9B1" w14:textId="77777777">
        <w:tc>
          <w:tcPr>
            <w:tcW w:w="3134" w:type="pct"/>
          </w:tcPr>
          <w:p w14:paraId="7471E7AC" w14:textId="77777777" w:rsidR="00F47588" w:rsidRPr="00EA12B2" w:rsidRDefault="00F47588" w:rsidP="00F47588">
            <w:pPr>
              <w:spacing w:after="120"/>
              <w:jc w:val="center"/>
              <w:rPr>
                <w:rFonts w:ascii="Arial" w:hAnsi="Arial" w:cs="Arial"/>
                <w:b/>
                <w:sz w:val="16"/>
                <w:szCs w:val="16"/>
              </w:rPr>
            </w:pPr>
          </w:p>
        </w:tc>
        <w:tc>
          <w:tcPr>
            <w:tcW w:w="622" w:type="pct"/>
          </w:tcPr>
          <w:p w14:paraId="50D1B608"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yes</w:t>
            </w:r>
            <w:proofErr w:type="gramEnd"/>
          </w:p>
        </w:tc>
        <w:tc>
          <w:tcPr>
            <w:tcW w:w="622" w:type="pct"/>
          </w:tcPr>
          <w:p w14:paraId="18413730"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no</w:t>
            </w:r>
            <w:proofErr w:type="gramEnd"/>
          </w:p>
        </w:tc>
        <w:tc>
          <w:tcPr>
            <w:tcW w:w="623" w:type="pct"/>
          </w:tcPr>
          <w:p w14:paraId="18EEDD98" w14:textId="77777777" w:rsidR="00F47588" w:rsidRPr="00EA12B2" w:rsidRDefault="00F47588" w:rsidP="00F47588">
            <w:pPr>
              <w:spacing w:after="120"/>
              <w:jc w:val="center"/>
              <w:rPr>
                <w:rFonts w:ascii="Arial" w:hAnsi="Arial" w:cs="Arial"/>
                <w:b/>
                <w:sz w:val="16"/>
                <w:szCs w:val="16"/>
              </w:rPr>
            </w:pPr>
          </w:p>
        </w:tc>
      </w:tr>
      <w:tr w:rsidR="00F47588" w:rsidRPr="0070135E" w14:paraId="1623C150" w14:textId="77777777">
        <w:tc>
          <w:tcPr>
            <w:tcW w:w="3134" w:type="pct"/>
          </w:tcPr>
          <w:p w14:paraId="0BC14AFE" w14:textId="77777777" w:rsidR="00F47588" w:rsidRPr="00F47588" w:rsidRDefault="00F47588" w:rsidP="00A37901">
            <w:pPr>
              <w:pStyle w:val="ListParagraph"/>
              <w:numPr>
                <w:ilvl w:val="0"/>
                <w:numId w:val="2"/>
              </w:numPr>
              <w:spacing w:after="120"/>
              <w:ind w:left="360"/>
              <w:rPr>
                <w:rFonts w:ascii="Arial" w:hAnsi="Arial" w:cs="Arial"/>
                <w:bCs/>
                <w:color w:val="000000" w:themeColor="text1"/>
                <w:sz w:val="16"/>
                <w:szCs w:val="16"/>
              </w:rPr>
            </w:pPr>
            <w:r w:rsidRPr="00F47588">
              <w:rPr>
                <w:rFonts w:ascii="Arial" w:hAnsi="Arial" w:cs="Arial"/>
                <w:sz w:val="16"/>
                <w:szCs w:val="16"/>
              </w:rPr>
              <w:t xml:space="preserve">Have you heard of </w:t>
            </w:r>
            <w:r w:rsidR="00A37901">
              <w:rPr>
                <w:rFonts w:ascii="Arial" w:hAnsi="Arial" w:cs="Arial"/>
                <w:sz w:val="16"/>
                <w:szCs w:val="16"/>
              </w:rPr>
              <w:t>DTC</w:t>
            </w:r>
            <w:r w:rsidRPr="00F47588">
              <w:rPr>
                <w:rFonts w:ascii="Arial" w:hAnsi="Arial" w:cs="Arial"/>
                <w:sz w:val="16"/>
                <w:szCs w:val="16"/>
              </w:rPr>
              <w:t xml:space="preserve"> companies such as 23andMe?</w:t>
            </w:r>
          </w:p>
        </w:tc>
        <w:tc>
          <w:tcPr>
            <w:tcW w:w="622" w:type="pct"/>
          </w:tcPr>
          <w:p w14:paraId="1166B4E3"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22" w:type="pct"/>
          </w:tcPr>
          <w:p w14:paraId="2C362E4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23" w:type="pct"/>
          </w:tcPr>
          <w:p w14:paraId="359AFE8A" w14:textId="77777777" w:rsidR="00F47588" w:rsidRPr="0070135E" w:rsidRDefault="00F47588" w:rsidP="00F47588">
            <w:pPr>
              <w:spacing w:after="120"/>
              <w:contextualSpacing/>
              <w:jc w:val="center"/>
              <w:rPr>
                <w:rFonts w:ascii="Arial" w:hAnsi="Arial" w:cs="Arial"/>
                <w:sz w:val="16"/>
                <w:szCs w:val="16"/>
              </w:rPr>
            </w:pPr>
          </w:p>
        </w:tc>
      </w:tr>
    </w:tbl>
    <w:p w14:paraId="74BBD0FB" w14:textId="77777777" w:rsidR="00F47588" w:rsidRPr="0070135E" w:rsidRDefault="00F47588" w:rsidP="00F47588">
      <w:pPr>
        <w:rPr>
          <w:rFonts w:ascii="Arial" w:hAnsi="Arial" w:cs="Arial"/>
          <w:b/>
          <w:color w:val="4F81BD" w:themeColor="accent1"/>
          <w:sz w:val="16"/>
          <w:szCs w:val="16"/>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1715"/>
        <w:gridCol w:w="1715"/>
        <w:gridCol w:w="1715"/>
      </w:tblGrid>
      <w:tr w:rsidR="00F47588" w:rsidRPr="0070135E" w14:paraId="1A56A6ED" w14:textId="77777777">
        <w:tc>
          <w:tcPr>
            <w:tcW w:w="2500" w:type="pct"/>
          </w:tcPr>
          <w:p w14:paraId="644D32DB" w14:textId="77777777" w:rsidR="00F47588" w:rsidRPr="0070135E" w:rsidRDefault="00F47588" w:rsidP="00F47588">
            <w:pPr>
              <w:spacing w:after="120"/>
              <w:jc w:val="center"/>
              <w:rPr>
                <w:rFonts w:ascii="Arial" w:hAnsi="Arial" w:cs="Arial"/>
                <w:b/>
                <w:sz w:val="16"/>
                <w:szCs w:val="16"/>
              </w:rPr>
            </w:pPr>
          </w:p>
        </w:tc>
        <w:tc>
          <w:tcPr>
            <w:tcW w:w="833" w:type="pct"/>
            <w:vAlign w:val="bottom"/>
          </w:tcPr>
          <w:p w14:paraId="00A4D733"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would</w:t>
            </w:r>
            <w:proofErr w:type="gramEnd"/>
            <w:r w:rsidRPr="00D10B7D">
              <w:rPr>
                <w:rFonts w:ascii="Arial" w:hAnsi="Arial" w:cs="Arial"/>
                <w:b/>
                <w:i/>
                <w:sz w:val="16"/>
                <w:szCs w:val="16"/>
              </w:rPr>
              <w:t xml:space="preserve"> </w:t>
            </w:r>
            <w:r>
              <w:rPr>
                <w:rFonts w:ascii="Arial" w:hAnsi="Arial" w:cs="Arial"/>
                <w:b/>
                <w:i/>
                <w:sz w:val="16"/>
                <w:szCs w:val="16"/>
              </w:rPr>
              <w:t xml:space="preserve">  </w:t>
            </w:r>
            <w:r w:rsidRPr="00D10B7D">
              <w:rPr>
                <w:rFonts w:ascii="Arial" w:hAnsi="Arial" w:cs="Arial"/>
                <w:b/>
                <w:i/>
                <w:sz w:val="16"/>
                <w:szCs w:val="16"/>
              </w:rPr>
              <w:t>not use</w:t>
            </w:r>
          </w:p>
        </w:tc>
        <w:tc>
          <w:tcPr>
            <w:tcW w:w="833" w:type="pct"/>
            <w:vAlign w:val="bottom"/>
          </w:tcPr>
          <w:p w14:paraId="4EE0789F"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would</w:t>
            </w:r>
            <w:proofErr w:type="gramEnd"/>
            <w:r w:rsidRPr="00D10B7D">
              <w:rPr>
                <w:rFonts w:ascii="Arial" w:hAnsi="Arial" w:cs="Arial"/>
                <w:b/>
                <w:i/>
                <w:sz w:val="16"/>
                <w:szCs w:val="16"/>
              </w:rPr>
              <w:t xml:space="preserve"> use</w:t>
            </w:r>
          </w:p>
        </w:tc>
        <w:tc>
          <w:tcPr>
            <w:tcW w:w="833" w:type="pct"/>
            <w:vAlign w:val="bottom"/>
          </w:tcPr>
          <w:p w14:paraId="14805557"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did</w:t>
            </w:r>
            <w:proofErr w:type="gramEnd"/>
            <w:r w:rsidRPr="00D10B7D">
              <w:rPr>
                <w:rFonts w:ascii="Arial" w:hAnsi="Arial" w:cs="Arial"/>
                <w:b/>
                <w:i/>
                <w:sz w:val="16"/>
                <w:szCs w:val="16"/>
              </w:rPr>
              <w:t xml:space="preserve"> use</w:t>
            </w:r>
          </w:p>
        </w:tc>
      </w:tr>
      <w:tr w:rsidR="00F47588" w:rsidRPr="0070135E" w14:paraId="020C9169" w14:textId="77777777">
        <w:tc>
          <w:tcPr>
            <w:tcW w:w="2500" w:type="pct"/>
          </w:tcPr>
          <w:p w14:paraId="094E8E0B" w14:textId="77777777" w:rsidR="00F47588" w:rsidRPr="0070135E" w:rsidRDefault="00F47588" w:rsidP="00A37901">
            <w:pPr>
              <w:pStyle w:val="ListParagraph"/>
              <w:numPr>
                <w:ilvl w:val="0"/>
                <w:numId w:val="2"/>
              </w:numPr>
              <w:spacing w:after="120"/>
              <w:ind w:left="360"/>
              <w:rPr>
                <w:rFonts w:ascii="Arial" w:hAnsi="Arial" w:cs="Arial"/>
                <w:bCs/>
                <w:color w:val="000000" w:themeColor="text1"/>
                <w:sz w:val="16"/>
                <w:szCs w:val="16"/>
              </w:rPr>
            </w:pPr>
            <w:r w:rsidRPr="0070135E">
              <w:rPr>
                <w:rFonts w:ascii="Arial" w:hAnsi="Arial" w:cs="Arial"/>
                <w:sz w:val="16"/>
                <w:szCs w:val="16"/>
              </w:rPr>
              <w:t xml:space="preserve">Have you used or would you consider using </w:t>
            </w:r>
            <w:r w:rsidR="00A37901">
              <w:rPr>
                <w:rFonts w:ascii="Arial" w:hAnsi="Arial" w:cs="Arial"/>
                <w:sz w:val="16"/>
                <w:szCs w:val="16"/>
              </w:rPr>
              <w:t>DTC</w:t>
            </w:r>
            <w:r w:rsidRPr="0070135E">
              <w:rPr>
                <w:rFonts w:ascii="Arial" w:hAnsi="Arial" w:cs="Arial"/>
                <w:sz w:val="16"/>
                <w:szCs w:val="16"/>
              </w:rPr>
              <w:t xml:space="preserve"> services?</w:t>
            </w:r>
          </w:p>
        </w:tc>
        <w:tc>
          <w:tcPr>
            <w:tcW w:w="833" w:type="pct"/>
          </w:tcPr>
          <w:p w14:paraId="25ABFB76"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833" w:type="pct"/>
          </w:tcPr>
          <w:p w14:paraId="51DAB1F0"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833" w:type="pct"/>
          </w:tcPr>
          <w:p w14:paraId="4DE91662"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bl>
    <w:p w14:paraId="37331A86" w14:textId="77777777" w:rsidR="00F47588" w:rsidRPr="0070135E" w:rsidRDefault="00F47588" w:rsidP="00F47588">
      <w:pPr>
        <w:rPr>
          <w:rFonts w:ascii="Arial" w:hAnsi="Arial" w:cs="Arial"/>
          <w:b/>
          <w:color w:val="4F81BD" w:themeColor="accent1"/>
          <w:sz w:val="16"/>
          <w:szCs w:val="16"/>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gridCol w:w="1025"/>
        <w:gridCol w:w="1025"/>
        <w:gridCol w:w="1028"/>
        <w:gridCol w:w="1025"/>
        <w:gridCol w:w="1028"/>
      </w:tblGrid>
      <w:tr w:rsidR="00F47588" w:rsidRPr="0070135E" w14:paraId="0A61E9E2" w14:textId="77777777">
        <w:tc>
          <w:tcPr>
            <w:tcW w:w="2507" w:type="pct"/>
          </w:tcPr>
          <w:p w14:paraId="3E8D550F" w14:textId="77777777" w:rsidR="00F47588" w:rsidRPr="0070135E" w:rsidRDefault="00F47588" w:rsidP="00F47588">
            <w:pPr>
              <w:spacing w:after="120"/>
              <w:jc w:val="center"/>
              <w:rPr>
                <w:rFonts w:ascii="Arial" w:hAnsi="Arial" w:cs="Arial"/>
                <w:b/>
                <w:sz w:val="16"/>
                <w:szCs w:val="16"/>
              </w:rPr>
            </w:pPr>
          </w:p>
        </w:tc>
        <w:tc>
          <w:tcPr>
            <w:tcW w:w="498" w:type="pct"/>
            <w:vAlign w:val="bottom"/>
          </w:tcPr>
          <w:p w14:paraId="4F04EAC7"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strongly</w:t>
            </w:r>
            <w:proofErr w:type="gramEnd"/>
            <w:r w:rsidRPr="00D10B7D">
              <w:rPr>
                <w:rFonts w:ascii="Arial" w:hAnsi="Arial" w:cs="Arial"/>
                <w:b/>
                <w:i/>
                <w:sz w:val="16"/>
                <w:szCs w:val="16"/>
              </w:rPr>
              <w:t xml:space="preserve"> disagree</w:t>
            </w:r>
          </w:p>
        </w:tc>
        <w:tc>
          <w:tcPr>
            <w:tcW w:w="498" w:type="pct"/>
            <w:vAlign w:val="bottom"/>
          </w:tcPr>
          <w:p w14:paraId="0AAFB554"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disagree</w:t>
            </w:r>
            <w:proofErr w:type="gramEnd"/>
          </w:p>
        </w:tc>
        <w:tc>
          <w:tcPr>
            <w:tcW w:w="499" w:type="pct"/>
            <w:vAlign w:val="bottom"/>
          </w:tcPr>
          <w:p w14:paraId="11CC139C"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uncertain</w:t>
            </w:r>
            <w:proofErr w:type="gramEnd"/>
          </w:p>
        </w:tc>
        <w:tc>
          <w:tcPr>
            <w:tcW w:w="498" w:type="pct"/>
            <w:vAlign w:val="bottom"/>
          </w:tcPr>
          <w:p w14:paraId="5D191512"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agree</w:t>
            </w:r>
            <w:proofErr w:type="gramEnd"/>
          </w:p>
        </w:tc>
        <w:tc>
          <w:tcPr>
            <w:tcW w:w="499" w:type="pct"/>
            <w:vAlign w:val="bottom"/>
          </w:tcPr>
          <w:p w14:paraId="264A45BB" w14:textId="77777777" w:rsidR="00F47588" w:rsidRPr="00D10B7D" w:rsidRDefault="00F47588" w:rsidP="00F47588">
            <w:pPr>
              <w:spacing w:after="120"/>
              <w:jc w:val="center"/>
              <w:rPr>
                <w:rFonts w:ascii="Arial" w:hAnsi="Arial" w:cs="Arial"/>
                <w:b/>
                <w:i/>
                <w:sz w:val="16"/>
                <w:szCs w:val="16"/>
              </w:rPr>
            </w:pPr>
            <w:proofErr w:type="gramStart"/>
            <w:r w:rsidRPr="00D10B7D">
              <w:rPr>
                <w:rFonts w:ascii="Arial" w:hAnsi="Arial" w:cs="Arial"/>
                <w:b/>
                <w:i/>
                <w:sz w:val="16"/>
                <w:szCs w:val="16"/>
              </w:rPr>
              <w:t>strongly</w:t>
            </w:r>
            <w:proofErr w:type="gramEnd"/>
            <w:r w:rsidRPr="00D10B7D">
              <w:rPr>
                <w:rFonts w:ascii="Arial" w:hAnsi="Arial" w:cs="Arial"/>
                <w:b/>
                <w:i/>
                <w:sz w:val="16"/>
                <w:szCs w:val="16"/>
              </w:rPr>
              <w:t xml:space="preserve"> agree</w:t>
            </w:r>
          </w:p>
        </w:tc>
      </w:tr>
      <w:tr w:rsidR="00F47588" w:rsidRPr="0070135E" w14:paraId="0CA3E2BA" w14:textId="77777777">
        <w:tc>
          <w:tcPr>
            <w:tcW w:w="2507" w:type="pct"/>
          </w:tcPr>
          <w:p w14:paraId="6956397F" w14:textId="77777777" w:rsidR="00F47588" w:rsidRPr="0070135E" w:rsidRDefault="00F47588" w:rsidP="00A37901">
            <w:pPr>
              <w:pStyle w:val="ListParagraph"/>
              <w:numPr>
                <w:ilvl w:val="0"/>
                <w:numId w:val="2"/>
              </w:numPr>
              <w:ind w:left="360"/>
              <w:rPr>
                <w:rFonts w:ascii="Arial" w:hAnsi="Arial" w:cs="Arial"/>
                <w:sz w:val="16"/>
                <w:szCs w:val="16"/>
              </w:rPr>
            </w:pPr>
            <w:r w:rsidRPr="0070135E">
              <w:rPr>
                <w:rFonts w:ascii="Arial" w:hAnsi="Arial" w:cs="Arial"/>
                <w:sz w:val="16"/>
                <w:szCs w:val="16"/>
              </w:rPr>
              <w:t xml:space="preserve">I know enough about genetics and genomics to understand </w:t>
            </w:r>
            <w:r w:rsidR="00A37901">
              <w:rPr>
                <w:rFonts w:ascii="Arial" w:hAnsi="Arial" w:cs="Arial"/>
                <w:sz w:val="16"/>
                <w:szCs w:val="16"/>
              </w:rPr>
              <w:t>DTC</w:t>
            </w:r>
            <w:r w:rsidRPr="0070135E">
              <w:rPr>
                <w:rFonts w:ascii="Arial" w:hAnsi="Arial" w:cs="Arial"/>
                <w:sz w:val="16"/>
                <w:szCs w:val="16"/>
              </w:rPr>
              <w:t xml:space="preserve"> test results?</w:t>
            </w:r>
          </w:p>
        </w:tc>
        <w:tc>
          <w:tcPr>
            <w:tcW w:w="498" w:type="pct"/>
          </w:tcPr>
          <w:p w14:paraId="2BE8B865"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498" w:type="pct"/>
          </w:tcPr>
          <w:p w14:paraId="19F6CCD1"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499" w:type="pct"/>
          </w:tcPr>
          <w:p w14:paraId="2C1C2466"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498" w:type="pct"/>
          </w:tcPr>
          <w:p w14:paraId="4EAD38EB"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499" w:type="pct"/>
          </w:tcPr>
          <w:p w14:paraId="666D5D5F"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bl>
    <w:p w14:paraId="063DAB8D" w14:textId="77777777" w:rsidR="00F47588" w:rsidRPr="00EA12B2" w:rsidRDefault="00F47588" w:rsidP="00F47588">
      <w:pPr>
        <w:rPr>
          <w:rFonts w:ascii="Arial" w:hAnsi="Arial" w:cs="Arial"/>
          <w:b/>
          <w:color w:val="4F81BD" w:themeColor="accent1"/>
          <w:sz w:val="20"/>
          <w:szCs w:val="20"/>
          <w:u w:val="single"/>
        </w:rPr>
      </w:pPr>
    </w:p>
    <w:p w14:paraId="06EAF99F" w14:textId="77777777" w:rsidR="00D70182" w:rsidRPr="00EA12B2" w:rsidRDefault="00D70182" w:rsidP="00D70182">
      <w:pPr>
        <w:rPr>
          <w:rFonts w:ascii="Arial" w:hAnsi="Arial" w:cs="Arial"/>
          <w:sz w:val="20"/>
          <w:szCs w:val="20"/>
        </w:rPr>
      </w:pPr>
    </w:p>
    <w:p w14:paraId="7F77017B" w14:textId="77777777" w:rsidR="00F47588" w:rsidRPr="00F520E3" w:rsidRDefault="00F47588" w:rsidP="00F520E3">
      <w:pPr>
        <w:spacing w:after="120"/>
        <w:jc w:val="both"/>
        <w:rPr>
          <w:rFonts w:ascii="Arial" w:hAnsi="Arial" w:cs="Arial"/>
          <w:b/>
          <w:sz w:val="20"/>
          <w:szCs w:val="20"/>
          <w:u w:val="single"/>
        </w:rPr>
      </w:pPr>
      <w:r w:rsidRPr="00F520E3">
        <w:rPr>
          <w:rFonts w:ascii="Arial" w:hAnsi="Arial" w:cs="Arial"/>
          <w:b/>
          <w:sz w:val="20"/>
          <w:szCs w:val="20"/>
          <w:u w:val="single"/>
        </w:rPr>
        <w:t>Please answer the following questions about your comfort using technology: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1132"/>
        <w:gridCol w:w="1132"/>
        <w:gridCol w:w="1328"/>
        <w:gridCol w:w="1133"/>
        <w:gridCol w:w="1132"/>
      </w:tblGrid>
      <w:tr w:rsidR="00F47588" w:rsidRPr="0070135E" w14:paraId="5E9963EB" w14:textId="77777777">
        <w:tc>
          <w:tcPr>
            <w:tcW w:w="2156" w:type="pct"/>
          </w:tcPr>
          <w:p w14:paraId="1380B8C8" w14:textId="77777777" w:rsidR="00F47588" w:rsidRPr="0070135E" w:rsidRDefault="00F47588" w:rsidP="00F47588">
            <w:pPr>
              <w:spacing w:after="120"/>
              <w:jc w:val="center"/>
              <w:rPr>
                <w:rFonts w:ascii="Arial" w:hAnsi="Arial" w:cs="Arial"/>
                <w:b/>
                <w:sz w:val="16"/>
                <w:szCs w:val="16"/>
              </w:rPr>
            </w:pPr>
          </w:p>
        </w:tc>
        <w:tc>
          <w:tcPr>
            <w:tcW w:w="550" w:type="pct"/>
            <w:vAlign w:val="bottom"/>
          </w:tcPr>
          <w:p w14:paraId="4C3D961D"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at all comfortable</w:t>
            </w:r>
          </w:p>
        </w:tc>
        <w:tc>
          <w:tcPr>
            <w:tcW w:w="550" w:type="pct"/>
            <w:vAlign w:val="bottom"/>
          </w:tcPr>
          <w:p w14:paraId="71B4BEFC"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very comfortable</w:t>
            </w:r>
          </w:p>
        </w:tc>
        <w:tc>
          <w:tcPr>
            <w:tcW w:w="645" w:type="pct"/>
            <w:vAlign w:val="bottom"/>
          </w:tcPr>
          <w:p w14:paraId="3E0FAB54"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neither</w:t>
            </w:r>
            <w:proofErr w:type="gramEnd"/>
            <w:r>
              <w:rPr>
                <w:rFonts w:ascii="Arial" w:hAnsi="Arial" w:cs="Arial"/>
                <w:b/>
                <w:i/>
                <w:sz w:val="16"/>
                <w:szCs w:val="16"/>
              </w:rPr>
              <w:t xml:space="preserve"> comfortable </w:t>
            </w:r>
            <w:r w:rsidR="00CA5E38">
              <w:rPr>
                <w:rFonts w:ascii="Arial" w:hAnsi="Arial" w:cs="Arial"/>
                <w:b/>
                <w:i/>
                <w:sz w:val="16"/>
                <w:szCs w:val="16"/>
              </w:rPr>
              <w:t>n</w:t>
            </w:r>
            <w:r>
              <w:rPr>
                <w:rFonts w:ascii="Arial" w:hAnsi="Arial" w:cs="Arial"/>
                <w:b/>
                <w:i/>
                <w:sz w:val="16"/>
                <w:szCs w:val="16"/>
              </w:rPr>
              <w:t>or uncomfortable</w:t>
            </w:r>
          </w:p>
        </w:tc>
        <w:tc>
          <w:tcPr>
            <w:tcW w:w="550" w:type="pct"/>
            <w:vAlign w:val="bottom"/>
          </w:tcPr>
          <w:p w14:paraId="7A2C9100"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comfortable</w:t>
            </w:r>
            <w:proofErr w:type="gramEnd"/>
          </w:p>
        </w:tc>
        <w:tc>
          <w:tcPr>
            <w:tcW w:w="550" w:type="pct"/>
            <w:vAlign w:val="bottom"/>
          </w:tcPr>
          <w:p w14:paraId="1AC3A4E3"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very</w:t>
            </w:r>
            <w:proofErr w:type="gramEnd"/>
            <w:r>
              <w:rPr>
                <w:rFonts w:ascii="Arial" w:hAnsi="Arial" w:cs="Arial"/>
                <w:b/>
                <w:i/>
                <w:sz w:val="16"/>
                <w:szCs w:val="16"/>
              </w:rPr>
              <w:t xml:space="preserve"> comfortable</w:t>
            </w:r>
          </w:p>
        </w:tc>
      </w:tr>
      <w:tr w:rsidR="00F47588" w:rsidRPr="0070135E" w14:paraId="51BB6E7F" w14:textId="77777777">
        <w:tc>
          <w:tcPr>
            <w:tcW w:w="2156" w:type="pct"/>
          </w:tcPr>
          <w:p w14:paraId="3D9B04D7" w14:textId="77777777" w:rsidR="00F47588" w:rsidRDefault="00F47588" w:rsidP="00F47588">
            <w:pPr>
              <w:pStyle w:val="ListParagraph"/>
              <w:numPr>
                <w:ilvl w:val="0"/>
                <w:numId w:val="2"/>
              </w:numPr>
              <w:ind w:left="360"/>
              <w:rPr>
                <w:rFonts w:ascii="Arial" w:hAnsi="Arial" w:cs="Arial"/>
                <w:sz w:val="16"/>
                <w:szCs w:val="16"/>
              </w:rPr>
            </w:pPr>
            <w:r>
              <w:rPr>
                <w:rFonts w:ascii="Arial" w:hAnsi="Arial" w:cs="Arial"/>
                <w:sz w:val="16"/>
                <w:szCs w:val="16"/>
              </w:rPr>
              <w:t>How comfortable are you with using computers?</w:t>
            </w:r>
          </w:p>
          <w:p w14:paraId="7F15771B" w14:textId="77777777" w:rsidR="00F47588" w:rsidRPr="0070135E" w:rsidRDefault="00F47588" w:rsidP="00F47588">
            <w:pPr>
              <w:pStyle w:val="ListParagraph"/>
              <w:spacing w:after="120"/>
              <w:ind w:left="360"/>
              <w:rPr>
                <w:rFonts w:ascii="Arial" w:hAnsi="Arial" w:cs="Arial"/>
                <w:sz w:val="16"/>
                <w:szCs w:val="16"/>
              </w:rPr>
            </w:pPr>
          </w:p>
        </w:tc>
        <w:tc>
          <w:tcPr>
            <w:tcW w:w="550" w:type="pct"/>
          </w:tcPr>
          <w:p w14:paraId="75874031"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60B67B87"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53ADE141"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50A75414"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3E515876"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02A87318" w14:textId="77777777">
        <w:tc>
          <w:tcPr>
            <w:tcW w:w="2156" w:type="pct"/>
          </w:tcPr>
          <w:p w14:paraId="1E8AF0DB" w14:textId="77777777" w:rsidR="00F47588" w:rsidRPr="0070135E" w:rsidRDefault="00F47588" w:rsidP="00F47588">
            <w:pPr>
              <w:pStyle w:val="ListParagraph"/>
              <w:numPr>
                <w:ilvl w:val="0"/>
                <w:numId w:val="2"/>
              </w:numPr>
              <w:ind w:left="360"/>
              <w:rPr>
                <w:rFonts w:ascii="Arial" w:hAnsi="Arial" w:cs="Arial"/>
                <w:sz w:val="16"/>
                <w:szCs w:val="16"/>
              </w:rPr>
            </w:pPr>
            <w:r>
              <w:rPr>
                <w:rFonts w:ascii="Arial" w:hAnsi="Arial" w:cs="Arial"/>
                <w:sz w:val="16"/>
                <w:szCs w:val="16"/>
              </w:rPr>
              <w:t xml:space="preserve">How comfortable are you with using EPIC (the local </w:t>
            </w:r>
            <w:r>
              <w:rPr>
                <w:rFonts w:ascii="Arial" w:hAnsi="Arial" w:cs="Arial"/>
                <w:sz w:val="16"/>
                <w:szCs w:val="16"/>
              </w:rPr>
              <w:lastRenderedPageBreak/>
              <w:t>electronic health record system)?</w:t>
            </w:r>
          </w:p>
        </w:tc>
        <w:tc>
          <w:tcPr>
            <w:tcW w:w="550" w:type="pct"/>
          </w:tcPr>
          <w:p w14:paraId="5346B88E"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lastRenderedPageBreak/>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5B2305D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69A4C6C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16B864E"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50C4463"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bl>
    <w:p w14:paraId="13540D21" w14:textId="77777777" w:rsidR="009F1F6D" w:rsidRPr="00F520E3" w:rsidRDefault="00C10890" w:rsidP="007A0869">
      <w:pPr>
        <w:spacing w:after="120"/>
        <w:jc w:val="both"/>
        <w:rPr>
          <w:rFonts w:ascii="Arial" w:hAnsi="Arial" w:cs="Arial"/>
          <w:b/>
          <w:sz w:val="20"/>
          <w:szCs w:val="20"/>
          <w:u w:val="single"/>
        </w:rPr>
      </w:pPr>
      <w:r w:rsidRPr="00EA12B2">
        <w:rPr>
          <w:rFonts w:ascii="Arial" w:hAnsi="Arial" w:cs="Arial"/>
          <w:b/>
          <w:sz w:val="20"/>
          <w:szCs w:val="20"/>
          <w:u w:val="single"/>
        </w:rPr>
        <w:lastRenderedPageBreak/>
        <w:br w:type="page"/>
      </w:r>
      <w:r w:rsidR="009F1F6D" w:rsidRPr="00F520E3">
        <w:rPr>
          <w:rFonts w:ascii="Arial" w:hAnsi="Arial" w:cs="Arial"/>
          <w:b/>
          <w:sz w:val="20"/>
          <w:szCs w:val="20"/>
          <w:u w:val="single"/>
        </w:rPr>
        <w:lastRenderedPageBreak/>
        <w:t>Please answer the following questions about your familiarity with genomic testing</w:t>
      </w:r>
      <w:r w:rsidR="00D03675" w:rsidRPr="00F520E3">
        <w:rPr>
          <w:rFonts w:ascii="Arial" w:hAnsi="Arial" w:cs="Arial"/>
          <w:b/>
          <w:sz w:val="20"/>
          <w:szCs w:val="20"/>
          <w:u w:val="single"/>
        </w:rPr>
        <w:t xml:space="preserve"> concepts</w:t>
      </w:r>
      <w:r w:rsidR="009F1F6D" w:rsidRPr="00F520E3">
        <w:rPr>
          <w:rFonts w:ascii="Arial" w:hAnsi="Arial" w:cs="Arial"/>
          <w:b/>
          <w:sz w:val="20"/>
          <w:szCs w:val="20"/>
          <w:u w:val="single"/>
        </w:rPr>
        <w:t>:</w:t>
      </w:r>
    </w:p>
    <w:p w14:paraId="1A886151" w14:textId="77777777" w:rsidR="00F47588" w:rsidRPr="007A0869" w:rsidRDefault="00D70182" w:rsidP="009F1F6D">
      <w:pPr>
        <w:rPr>
          <w:rFonts w:ascii="Arial" w:hAnsi="Arial" w:cs="Arial"/>
          <w:b/>
          <w:bCs/>
          <w:sz w:val="20"/>
          <w:szCs w:val="20"/>
        </w:rPr>
      </w:pPr>
      <w:r w:rsidRPr="007A0869">
        <w:rPr>
          <w:rFonts w:ascii="Arial" w:hAnsi="Arial" w:cs="Arial"/>
          <w:b/>
          <w:bCs/>
          <w:sz w:val="20"/>
          <w:szCs w:val="20"/>
        </w:rPr>
        <w:t xml:space="preserve">How </w:t>
      </w:r>
      <w:r w:rsidR="00D03675" w:rsidRPr="007A0869">
        <w:rPr>
          <w:rFonts w:ascii="Arial" w:hAnsi="Arial" w:cs="Arial"/>
          <w:b/>
          <w:bCs/>
          <w:sz w:val="20"/>
          <w:szCs w:val="20"/>
        </w:rPr>
        <w:t>comfortable are you in your knowledge about:</w:t>
      </w:r>
      <w:r w:rsidRPr="007A0869">
        <w:rPr>
          <w:rFonts w:ascii="Arial" w:hAnsi="Arial" w:cs="Arial"/>
          <w:b/>
          <w:bCs/>
          <w:sz w:val="20"/>
          <w:szCs w:val="20"/>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1132"/>
        <w:gridCol w:w="1132"/>
        <w:gridCol w:w="1328"/>
        <w:gridCol w:w="1133"/>
        <w:gridCol w:w="1132"/>
      </w:tblGrid>
      <w:tr w:rsidR="00F47588" w:rsidRPr="0070135E" w14:paraId="323E6F67" w14:textId="77777777">
        <w:tc>
          <w:tcPr>
            <w:tcW w:w="2156" w:type="pct"/>
          </w:tcPr>
          <w:p w14:paraId="7D0A1EFD" w14:textId="77777777" w:rsidR="00F47588" w:rsidRPr="0070135E" w:rsidRDefault="00F47588" w:rsidP="00F47588">
            <w:pPr>
              <w:spacing w:after="120"/>
              <w:rPr>
                <w:rFonts w:ascii="Arial" w:hAnsi="Arial" w:cs="Arial"/>
                <w:b/>
                <w:sz w:val="16"/>
                <w:szCs w:val="16"/>
              </w:rPr>
            </w:pPr>
          </w:p>
        </w:tc>
        <w:tc>
          <w:tcPr>
            <w:tcW w:w="550" w:type="pct"/>
            <w:vAlign w:val="bottom"/>
          </w:tcPr>
          <w:p w14:paraId="0853C374"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at all comfortable</w:t>
            </w:r>
          </w:p>
        </w:tc>
        <w:tc>
          <w:tcPr>
            <w:tcW w:w="550" w:type="pct"/>
            <w:vAlign w:val="bottom"/>
          </w:tcPr>
          <w:p w14:paraId="107DF037"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very comfortable</w:t>
            </w:r>
          </w:p>
        </w:tc>
        <w:tc>
          <w:tcPr>
            <w:tcW w:w="645" w:type="pct"/>
            <w:vAlign w:val="bottom"/>
          </w:tcPr>
          <w:p w14:paraId="4A7534DD"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neither</w:t>
            </w:r>
            <w:proofErr w:type="gramEnd"/>
            <w:r>
              <w:rPr>
                <w:rFonts w:ascii="Arial" w:hAnsi="Arial" w:cs="Arial"/>
                <w:b/>
                <w:i/>
                <w:sz w:val="16"/>
                <w:szCs w:val="16"/>
              </w:rPr>
              <w:t xml:space="preserve"> comfortable </w:t>
            </w:r>
            <w:r w:rsidR="00CA5E38">
              <w:rPr>
                <w:rFonts w:ascii="Arial" w:hAnsi="Arial" w:cs="Arial"/>
                <w:b/>
                <w:i/>
                <w:sz w:val="16"/>
                <w:szCs w:val="16"/>
              </w:rPr>
              <w:t>n</w:t>
            </w:r>
            <w:r>
              <w:rPr>
                <w:rFonts w:ascii="Arial" w:hAnsi="Arial" w:cs="Arial"/>
                <w:b/>
                <w:i/>
                <w:sz w:val="16"/>
                <w:szCs w:val="16"/>
              </w:rPr>
              <w:t>or uncomfortable</w:t>
            </w:r>
          </w:p>
        </w:tc>
        <w:tc>
          <w:tcPr>
            <w:tcW w:w="550" w:type="pct"/>
            <w:vAlign w:val="bottom"/>
          </w:tcPr>
          <w:p w14:paraId="0D79D5AF"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comfortable</w:t>
            </w:r>
            <w:proofErr w:type="gramEnd"/>
          </w:p>
        </w:tc>
        <w:tc>
          <w:tcPr>
            <w:tcW w:w="550" w:type="pct"/>
            <w:vAlign w:val="bottom"/>
          </w:tcPr>
          <w:p w14:paraId="1607546C"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very</w:t>
            </w:r>
            <w:proofErr w:type="gramEnd"/>
            <w:r>
              <w:rPr>
                <w:rFonts w:ascii="Arial" w:hAnsi="Arial" w:cs="Arial"/>
                <w:b/>
                <w:i/>
                <w:sz w:val="16"/>
                <w:szCs w:val="16"/>
              </w:rPr>
              <w:t xml:space="preserve"> comfortable</w:t>
            </w:r>
          </w:p>
        </w:tc>
      </w:tr>
      <w:tr w:rsidR="00F47588" w:rsidRPr="0070135E" w14:paraId="6F47581D" w14:textId="77777777">
        <w:tc>
          <w:tcPr>
            <w:tcW w:w="2156" w:type="pct"/>
          </w:tcPr>
          <w:p w14:paraId="204496CA" w14:textId="77777777" w:rsidR="00F47588" w:rsidRDefault="00042DCB" w:rsidP="00F47588">
            <w:pPr>
              <w:pStyle w:val="ListParagraph"/>
              <w:numPr>
                <w:ilvl w:val="0"/>
                <w:numId w:val="2"/>
              </w:numPr>
              <w:ind w:left="360"/>
              <w:rPr>
                <w:rFonts w:ascii="Arial" w:hAnsi="Arial" w:cs="Arial"/>
                <w:sz w:val="16"/>
                <w:szCs w:val="16"/>
              </w:rPr>
            </w:pPr>
            <w:r>
              <w:rPr>
                <w:rFonts w:ascii="Arial" w:hAnsi="Arial" w:cs="Arial"/>
                <w:sz w:val="16"/>
                <w:szCs w:val="16"/>
              </w:rPr>
              <w:t xml:space="preserve">Basic </w:t>
            </w:r>
            <w:r w:rsidR="00A37901">
              <w:rPr>
                <w:rFonts w:ascii="Arial" w:hAnsi="Arial" w:cs="Arial"/>
                <w:sz w:val="16"/>
                <w:szCs w:val="16"/>
              </w:rPr>
              <w:t xml:space="preserve">genomic testing </w:t>
            </w:r>
            <w:r>
              <w:rPr>
                <w:rFonts w:ascii="Arial" w:hAnsi="Arial" w:cs="Arial"/>
                <w:sz w:val="16"/>
                <w:szCs w:val="16"/>
              </w:rPr>
              <w:t>concepts and terminology</w:t>
            </w:r>
            <w:r w:rsidR="00F47588">
              <w:rPr>
                <w:rFonts w:ascii="Arial" w:hAnsi="Arial" w:cs="Arial"/>
                <w:sz w:val="16"/>
                <w:szCs w:val="16"/>
              </w:rPr>
              <w:t>?</w:t>
            </w:r>
          </w:p>
          <w:p w14:paraId="02598B18" w14:textId="77777777" w:rsidR="00F47588" w:rsidRPr="0070135E" w:rsidRDefault="00F47588" w:rsidP="00F47588">
            <w:pPr>
              <w:pStyle w:val="ListParagraph"/>
              <w:spacing w:after="120"/>
              <w:ind w:left="360"/>
              <w:rPr>
                <w:rFonts w:ascii="Arial" w:hAnsi="Arial" w:cs="Arial"/>
                <w:sz w:val="16"/>
                <w:szCs w:val="16"/>
              </w:rPr>
            </w:pPr>
          </w:p>
        </w:tc>
        <w:tc>
          <w:tcPr>
            <w:tcW w:w="550" w:type="pct"/>
          </w:tcPr>
          <w:p w14:paraId="4039C4A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033AFA18"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08991BA7"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4C67A3C"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D4C32D7"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042DCB" w:rsidRPr="0070135E" w14:paraId="382398D5" w14:textId="77777777">
        <w:tc>
          <w:tcPr>
            <w:tcW w:w="2156" w:type="pct"/>
          </w:tcPr>
          <w:p w14:paraId="1F0C5409" w14:textId="77777777" w:rsidR="00042DCB" w:rsidRDefault="00042DCB" w:rsidP="004142FB">
            <w:pPr>
              <w:pStyle w:val="ListParagraph"/>
              <w:numPr>
                <w:ilvl w:val="0"/>
                <w:numId w:val="2"/>
              </w:numPr>
              <w:ind w:left="360"/>
              <w:rPr>
                <w:rFonts w:ascii="Arial" w:hAnsi="Arial" w:cs="Arial"/>
                <w:sz w:val="16"/>
                <w:szCs w:val="16"/>
              </w:rPr>
            </w:pPr>
            <w:r>
              <w:rPr>
                <w:rFonts w:ascii="Arial" w:hAnsi="Arial" w:cs="Arial"/>
                <w:sz w:val="16"/>
                <w:szCs w:val="16"/>
              </w:rPr>
              <w:t>Pharmacogenomics?</w:t>
            </w:r>
          </w:p>
          <w:p w14:paraId="3700AEB8" w14:textId="77777777" w:rsidR="00042DCB" w:rsidRPr="0070135E" w:rsidRDefault="00042DCB" w:rsidP="004142FB">
            <w:pPr>
              <w:pStyle w:val="ListParagraph"/>
              <w:spacing w:after="120"/>
              <w:ind w:left="360"/>
              <w:rPr>
                <w:rFonts w:ascii="Arial" w:hAnsi="Arial" w:cs="Arial"/>
                <w:sz w:val="16"/>
                <w:szCs w:val="16"/>
              </w:rPr>
            </w:pPr>
          </w:p>
        </w:tc>
        <w:tc>
          <w:tcPr>
            <w:tcW w:w="550" w:type="pct"/>
          </w:tcPr>
          <w:p w14:paraId="303B8D54" w14:textId="77777777" w:rsidR="00042DCB"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042DCB"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7A9AA1A" w14:textId="77777777" w:rsidR="00042DCB"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042DCB"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42EF9870" w14:textId="77777777" w:rsidR="00042DCB"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042DCB"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CB7D73A" w14:textId="77777777" w:rsidR="00042DCB"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042DCB"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33C8C468" w14:textId="77777777" w:rsidR="00042DCB"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042DCB"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02096587" w14:textId="77777777">
        <w:tc>
          <w:tcPr>
            <w:tcW w:w="2156" w:type="pct"/>
          </w:tcPr>
          <w:p w14:paraId="48AAEF0E" w14:textId="77777777" w:rsidR="00F47588" w:rsidRPr="00F47588" w:rsidRDefault="00042DCB" w:rsidP="00A37901">
            <w:pPr>
              <w:pStyle w:val="ListParagraph"/>
              <w:numPr>
                <w:ilvl w:val="0"/>
                <w:numId w:val="2"/>
              </w:numPr>
              <w:spacing w:after="120"/>
              <w:ind w:left="360"/>
              <w:rPr>
                <w:rFonts w:ascii="Arial" w:hAnsi="Arial" w:cs="Arial"/>
                <w:sz w:val="16"/>
                <w:szCs w:val="16"/>
              </w:rPr>
            </w:pPr>
            <w:r>
              <w:rPr>
                <w:rFonts w:ascii="Arial" w:hAnsi="Arial" w:cs="Arial"/>
                <w:sz w:val="16"/>
                <w:szCs w:val="16"/>
              </w:rPr>
              <w:t>Gen</w:t>
            </w:r>
            <w:r w:rsidR="00A37901">
              <w:rPr>
                <w:rFonts w:ascii="Arial" w:hAnsi="Arial" w:cs="Arial"/>
                <w:sz w:val="16"/>
                <w:szCs w:val="16"/>
              </w:rPr>
              <w:t>etic</w:t>
            </w:r>
            <w:r>
              <w:rPr>
                <w:rFonts w:ascii="Arial" w:hAnsi="Arial" w:cs="Arial"/>
                <w:sz w:val="16"/>
                <w:szCs w:val="16"/>
              </w:rPr>
              <w:t xml:space="preserve"> variation predisposing to</w:t>
            </w:r>
            <w:r w:rsidR="00F47588">
              <w:rPr>
                <w:rFonts w:ascii="Arial" w:hAnsi="Arial" w:cs="Arial"/>
                <w:sz w:val="16"/>
                <w:szCs w:val="16"/>
              </w:rPr>
              <w:t xml:space="preserve"> common diseases (such as diabetes</w:t>
            </w:r>
            <w:r>
              <w:rPr>
                <w:rFonts w:ascii="Arial" w:hAnsi="Arial" w:cs="Arial"/>
                <w:sz w:val="16"/>
                <w:szCs w:val="16"/>
              </w:rPr>
              <w:t>, kidney,</w:t>
            </w:r>
            <w:r w:rsidR="00F47588">
              <w:rPr>
                <w:rFonts w:ascii="Arial" w:hAnsi="Arial" w:cs="Arial"/>
                <w:sz w:val="16"/>
                <w:szCs w:val="16"/>
              </w:rPr>
              <w:t xml:space="preserve"> and heart disease)?</w:t>
            </w:r>
          </w:p>
        </w:tc>
        <w:tc>
          <w:tcPr>
            <w:tcW w:w="550" w:type="pct"/>
          </w:tcPr>
          <w:p w14:paraId="60A1D775"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3BD38882"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3D28B75F"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5E0F90A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162E1C89"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3ED52C11" w14:textId="77777777">
        <w:tc>
          <w:tcPr>
            <w:tcW w:w="2156" w:type="pct"/>
          </w:tcPr>
          <w:p w14:paraId="3D889089" w14:textId="77777777" w:rsidR="00F47588" w:rsidRDefault="00FF0998" w:rsidP="00F47588">
            <w:pPr>
              <w:pStyle w:val="ListParagraph"/>
              <w:numPr>
                <w:ilvl w:val="0"/>
                <w:numId w:val="2"/>
              </w:numPr>
              <w:spacing w:after="120"/>
              <w:ind w:left="360"/>
              <w:rPr>
                <w:rFonts w:ascii="Arial" w:hAnsi="Arial" w:cs="Arial"/>
                <w:sz w:val="16"/>
                <w:szCs w:val="16"/>
              </w:rPr>
            </w:pPr>
            <w:r>
              <w:rPr>
                <w:rFonts w:ascii="Arial" w:hAnsi="Arial" w:cs="Arial"/>
                <w:sz w:val="16"/>
                <w:szCs w:val="16"/>
              </w:rPr>
              <w:t>Next generation</w:t>
            </w:r>
            <w:r w:rsidR="00F47588">
              <w:rPr>
                <w:rFonts w:ascii="Arial" w:hAnsi="Arial" w:cs="Arial"/>
                <w:sz w:val="16"/>
                <w:szCs w:val="16"/>
              </w:rPr>
              <w:t xml:space="preserve"> sequencing?</w:t>
            </w:r>
          </w:p>
          <w:p w14:paraId="3B1D9CDB" w14:textId="77777777" w:rsidR="00F47588" w:rsidRDefault="00F47588" w:rsidP="00F47588">
            <w:pPr>
              <w:pStyle w:val="ListParagraph"/>
              <w:spacing w:after="120"/>
              <w:ind w:left="360"/>
              <w:rPr>
                <w:rFonts w:ascii="Arial" w:hAnsi="Arial" w:cs="Arial"/>
                <w:sz w:val="16"/>
                <w:szCs w:val="16"/>
              </w:rPr>
            </w:pPr>
          </w:p>
        </w:tc>
        <w:tc>
          <w:tcPr>
            <w:tcW w:w="550" w:type="pct"/>
          </w:tcPr>
          <w:p w14:paraId="7A175A2B"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6CEB10F0"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10F5C7FE"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006180A"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4D51D63" w14:textId="77777777" w:rsidR="00F47588" w:rsidRPr="0070135E" w:rsidRDefault="001B5FA4" w:rsidP="00F159C6">
            <w:pPr>
              <w:spacing w:after="24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bl>
    <w:p w14:paraId="13085E7F" w14:textId="77777777" w:rsidR="007A0869" w:rsidRDefault="007A0869" w:rsidP="00D70182">
      <w:pPr>
        <w:rPr>
          <w:rFonts w:ascii="Arial" w:hAnsi="Arial" w:cs="Arial"/>
          <w:b/>
          <w:sz w:val="20"/>
          <w:szCs w:val="20"/>
        </w:rPr>
      </w:pPr>
    </w:p>
    <w:p w14:paraId="431DEB34" w14:textId="77777777" w:rsidR="00F47588" w:rsidRPr="007A0869" w:rsidRDefault="007507FB" w:rsidP="00D70182">
      <w:pPr>
        <w:rPr>
          <w:rFonts w:ascii="Arial" w:hAnsi="Arial" w:cs="Arial"/>
          <w:b/>
          <w:sz w:val="20"/>
          <w:szCs w:val="20"/>
        </w:rPr>
      </w:pPr>
      <w:r w:rsidRPr="007A0869">
        <w:rPr>
          <w:rFonts w:ascii="Arial" w:hAnsi="Arial" w:cs="Arial"/>
          <w:b/>
          <w:sz w:val="20"/>
          <w:szCs w:val="20"/>
        </w:rPr>
        <w:t>How comfortable are you in your ability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1132"/>
        <w:gridCol w:w="1132"/>
        <w:gridCol w:w="1328"/>
        <w:gridCol w:w="1133"/>
        <w:gridCol w:w="1132"/>
      </w:tblGrid>
      <w:tr w:rsidR="00F47588" w:rsidRPr="0070135E" w14:paraId="15FD4FAF" w14:textId="77777777">
        <w:tc>
          <w:tcPr>
            <w:tcW w:w="2156" w:type="pct"/>
          </w:tcPr>
          <w:p w14:paraId="6DD50527" w14:textId="77777777" w:rsidR="00F47588" w:rsidRPr="0070135E" w:rsidRDefault="00F47588" w:rsidP="00F47588">
            <w:pPr>
              <w:spacing w:after="120"/>
              <w:rPr>
                <w:rFonts w:ascii="Arial" w:hAnsi="Arial" w:cs="Arial"/>
                <w:b/>
                <w:sz w:val="16"/>
                <w:szCs w:val="16"/>
              </w:rPr>
            </w:pPr>
          </w:p>
        </w:tc>
        <w:tc>
          <w:tcPr>
            <w:tcW w:w="550" w:type="pct"/>
            <w:vAlign w:val="bottom"/>
          </w:tcPr>
          <w:p w14:paraId="20338C27"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at all comfortable</w:t>
            </w:r>
          </w:p>
        </w:tc>
        <w:tc>
          <w:tcPr>
            <w:tcW w:w="550" w:type="pct"/>
            <w:vAlign w:val="bottom"/>
          </w:tcPr>
          <w:p w14:paraId="749465B1"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not</w:t>
            </w:r>
            <w:proofErr w:type="gramEnd"/>
            <w:r>
              <w:rPr>
                <w:rFonts w:ascii="Arial" w:hAnsi="Arial" w:cs="Arial"/>
                <w:b/>
                <w:i/>
                <w:sz w:val="16"/>
                <w:szCs w:val="16"/>
              </w:rPr>
              <w:t xml:space="preserve"> very comfortable</w:t>
            </w:r>
          </w:p>
        </w:tc>
        <w:tc>
          <w:tcPr>
            <w:tcW w:w="645" w:type="pct"/>
            <w:vAlign w:val="bottom"/>
          </w:tcPr>
          <w:p w14:paraId="7C0E39F9"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neither</w:t>
            </w:r>
            <w:proofErr w:type="gramEnd"/>
            <w:r>
              <w:rPr>
                <w:rFonts w:ascii="Arial" w:hAnsi="Arial" w:cs="Arial"/>
                <w:b/>
                <w:i/>
                <w:sz w:val="16"/>
                <w:szCs w:val="16"/>
              </w:rPr>
              <w:t xml:space="preserve"> comfortable </w:t>
            </w:r>
            <w:r w:rsidR="00FF0998">
              <w:rPr>
                <w:rFonts w:ascii="Arial" w:hAnsi="Arial" w:cs="Arial"/>
                <w:b/>
                <w:i/>
                <w:sz w:val="16"/>
                <w:szCs w:val="16"/>
              </w:rPr>
              <w:t>n</w:t>
            </w:r>
            <w:r>
              <w:rPr>
                <w:rFonts w:ascii="Arial" w:hAnsi="Arial" w:cs="Arial"/>
                <w:b/>
                <w:i/>
                <w:sz w:val="16"/>
                <w:szCs w:val="16"/>
              </w:rPr>
              <w:t>or uncomfortable</w:t>
            </w:r>
          </w:p>
        </w:tc>
        <w:tc>
          <w:tcPr>
            <w:tcW w:w="550" w:type="pct"/>
            <w:vAlign w:val="bottom"/>
          </w:tcPr>
          <w:p w14:paraId="48D2FD44"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comfortable</w:t>
            </w:r>
            <w:proofErr w:type="gramEnd"/>
          </w:p>
        </w:tc>
        <w:tc>
          <w:tcPr>
            <w:tcW w:w="550" w:type="pct"/>
            <w:vAlign w:val="bottom"/>
          </w:tcPr>
          <w:p w14:paraId="614B04A0" w14:textId="77777777" w:rsidR="00F47588" w:rsidRPr="00D10B7D" w:rsidRDefault="00F47588" w:rsidP="00F47588">
            <w:pPr>
              <w:spacing w:after="120"/>
              <w:jc w:val="center"/>
              <w:rPr>
                <w:rFonts w:ascii="Arial" w:hAnsi="Arial" w:cs="Arial"/>
                <w:b/>
                <w:i/>
                <w:sz w:val="16"/>
                <w:szCs w:val="16"/>
              </w:rPr>
            </w:pPr>
            <w:proofErr w:type="gramStart"/>
            <w:r>
              <w:rPr>
                <w:rFonts w:ascii="Arial" w:hAnsi="Arial" w:cs="Arial"/>
                <w:b/>
                <w:i/>
                <w:sz w:val="16"/>
                <w:szCs w:val="16"/>
              </w:rPr>
              <w:t>very</w:t>
            </w:r>
            <w:proofErr w:type="gramEnd"/>
            <w:r>
              <w:rPr>
                <w:rFonts w:ascii="Arial" w:hAnsi="Arial" w:cs="Arial"/>
                <w:b/>
                <w:i/>
                <w:sz w:val="16"/>
                <w:szCs w:val="16"/>
              </w:rPr>
              <w:t xml:space="preserve"> comfortable</w:t>
            </w:r>
          </w:p>
        </w:tc>
      </w:tr>
      <w:tr w:rsidR="003E3071" w:rsidRPr="0070135E" w14:paraId="38F09B2E" w14:textId="77777777">
        <w:tc>
          <w:tcPr>
            <w:tcW w:w="2156" w:type="pct"/>
          </w:tcPr>
          <w:p w14:paraId="31E6B315" w14:textId="77777777" w:rsidR="003E3071" w:rsidRDefault="003E3071" w:rsidP="004142FB">
            <w:pPr>
              <w:pStyle w:val="ListParagraph"/>
              <w:numPr>
                <w:ilvl w:val="0"/>
                <w:numId w:val="2"/>
              </w:numPr>
              <w:spacing w:after="120"/>
              <w:ind w:left="360"/>
              <w:rPr>
                <w:rFonts w:ascii="Arial" w:hAnsi="Arial" w:cs="Arial"/>
                <w:sz w:val="16"/>
                <w:szCs w:val="16"/>
              </w:rPr>
            </w:pPr>
            <w:r>
              <w:rPr>
                <w:rFonts w:ascii="Arial" w:hAnsi="Arial" w:cs="Arial"/>
                <w:sz w:val="16"/>
                <w:szCs w:val="16"/>
              </w:rPr>
              <w:t>Recommend genomic testing options to patients?</w:t>
            </w:r>
          </w:p>
          <w:p w14:paraId="7A71038B" w14:textId="77777777" w:rsidR="003E3071" w:rsidRPr="0070135E" w:rsidRDefault="003E3071" w:rsidP="004142FB">
            <w:pPr>
              <w:pStyle w:val="ListParagraph"/>
              <w:spacing w:after="120"/>
              <w:ind w:left="360"/>
              <w:rPr>
                <w:rFonts w:ascii="Arial" w:hAnsi="Arial" w:cs="Arial"/>
                <w:sz w:val="16"/>
                <w:szCs w:val="16"/>
              </w:rPr>
            </w:pPr>
            <w:bookmarkStart w:id="2" w:name="_GoBack"/>
            <w:bookmarkEnd w:id="2"/>
          </w:p>
        </w:tc>
        <w:tc>
          <w:tcPr>
            <w:tcW w:w="550" w:type="pct"/>
          </w:tcPr>
          <w:p w14:paraId="5CA1E04F" w14:textId="77777777" w:rsidR="003E3071"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3E3071"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927176E" w14:textId="77777777" w:rsidR="003E3071"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3E3071"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7BBAC3E7" w14:textId="77777777" w:rsidR="003E3071"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3E3071"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6FA792B" w14:textId="77777777" w:rsidR="003E3071"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3E3071"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12073107" w14:textId="77777777" w:rsidR="003E3071" w:rsidRPr="0070135E" w:rsidRDefault="001B5FA4" w:rsidP="004142FB">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3E3071"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48C30BD1" w14:textId="77777777">
        <w:tc>
          <w:tcPr>
            <w:tcW w:w="2156" w:type="pct"/>
          </w:tcPr>
          <w:p w14:paraId="017E120D" w14:textId="77777777" w:rsidR="00F47588" w:rsidRDefault="00F47588" w:rsidP="00F47588">
            <w:pPr>
              <w:pStyle w:val="ListParagraph"/>
              <w:numPr>
                <w:ilvl w:val="0"/>
                <w:numId w:val="2"/>
              </w:numPr>
              <w:spacing w:after="120"/>
              <w:ind w:left="360"/>
              <w:rPr>
                <w:rFonts w:ascii="Arial" w:hAnsi="Arial" w:cs="Arial"/>
                <w:sz w:val="16"/>
                <w:szCs w:val="16"/>
              </w:rPr>
            </w:pPr>
            <w:r>
              <w:rPr>
                <w:rFonts w:ascii="Arial" w:hAnsi="Arial" w:cs="Arial"/>
                <w:sz w:val="16"/>
                <w:szCs w:val="16"/>
              </w:rPr>
              <w:t>Understand genomic test results?</w:t>
            </w:r>
          </w:p>
          <w:p w14:paraId="5C872422" w14:textId="77777777" w:rsidR="00F47588" w:rsidRPr="0070135E" w:rsidRDefault="00F47588" w:rsidP="00F47588">
            <w:pPr>
              <w:pStyle w:val="ListParagraph"/>
              <w:spacing w:after="120"/>
              <w:ind w:left="360"/>
              <w:rPr>
                <w:rFonts w:ascii="Arial" w:hAnsi="Arial" w:cs="Arial"/>
                <w:sz w:val="16"/>
                <w:szCs w:val="16"/>
              </w:rPr>
            </w:pPr>
          </w:p>
        </w:tc>
        <w:tc>
          <w:tcPr>
            <w:tcW w:w="550" w:type="pct"/>
          </w:tcPr>
          <w:p w14:paraId="47821B06"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65537EFB"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4F3B602A"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33E50433"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73DEE34E"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6A813E58" w14:textId="77777777">
        <w:tc>
          <w:tcPr>
            <w:tcW w:w="2156" w:type="pct"/>
          </w:tcPr>
          <w:p w14:paraId="7DA91ABA" w14:textId="77777777" w:rsidR="00F47588" w:rsidRDefault="00F47588" w:rsidP="00F47588">
            <w:pPr>
              <w:pStyle w:val="ListParagraph"/>
              <w:numPr>
                <w:ilvl w:val="0"/>
                <w:numId w:val="2"/>
              </w:numPr>
              <w:spacing w:after="120"/>
              <w:ind w:left="360"/>
              <w:rPr>
                <w:rFonts w:ascii="Arial" w:hAnsi="Arial" w:cs="Arial"/>
                <w:sz w:val="16"/>
                <w:szCs w:val="16"/>
              </w:rPr>
            </w:pPr>
            <w:r>
              <w:rPr>
                <w:rFonts w:ascii="Arial" w:hAnsi="Arial" w:cs="Arial"/>
                <w:sz w:val="16"/>
                <w:szCs w:val="16"/>
              </w:rPr>
              <w:t>Explain genomic test results to patients?</w:t>
            </w:r>
          </w:p>
          <w:p w14:paraId="5B734E8D" w14:textId="77777777" w:rsidR="00F47588" w:rsidRPr="00F47588" w:rsidRDefault="00F47588" w:rsidP="00F47588">
            <w:pPr>
              <w:pStyle w:val="ListParagraph"/>
              <w:spacing w:after="120"/>
              <w:ind w:left="360"/>
              <w:rPr>
                <w:rFonts w:ascii="Arial" w:hAnsi="Arial" w:cs="Arial"/>
                <w:sz w:val="16"/>
                <w:szCs w:val="16"/>
              </w:rPr>
            </w:pPr>
          </w:p>
        </w:tc>
        <w:tc>
          <w:tcPr>
            <w:tcW w:w="550" w:type="pct"/>
          </w:tcPr>
          <w:p w14:paraId="71995029"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21A5260A"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57B10BE6"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3E224E39"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51FA81D"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r w:rsidR="00F47588" w:rsidRPr="0070135E" w14:paraId="1F10F2D1" w14:textId="77777777">
        <w:tc>
          <w:tcPr>
            <w:tcW w:w="2156" w:type="pct"/>
          </w:tcPr>
          <w:p w14:paraId="7B419FB0" w14:textId="77777777" w:rsidR="00F47588" w:rsidRPr="00F47588" w:rsidRDefault="00F47588" w:rsidP="00624E5F">
            <w:pPr>
              <w:pStyle w:val="ListParagraph"/>
              <w:numPr>
                <w:ilvl w:val="0"/>
                <w:numId w:val="2"/>
              </w:numPr>
              <w:spacing w:after="120"/>
              <w:ind w:left="360"/>
              <w:rPr>
                <w:rFonts w:ascii="Arial" w:hAnsi="Arial" w:cs="Arial"/>
                <w:sz w:val="16"/>
                <w:szCs w:val="16"/>
              </w:rPr>
            </w:pPr>
            <w:r>
              <w:rPr>
                <w:rFonts w:ascii="Arial" w:hAnsi="Arial" w:cs="Arial"/>
                <w:sz w:val="16"/>
                <w:szCs w:val="16"/>
              </w:rPr>
              <w:t xml:space="preserve">Make treatment recommendations based on genomic </w:t>
            </w:r>
            <w:r w:rsidR="00624E5F">
              <w:rPr>
                <w:rFonts w:ascii="Arial" w:hAnsi="Arial" w:cs="Arial"/>
                <w:sz w:val="16"/>
                <w:szCs w:val="16"/>
              </w:rPr>
              <w:t>test results</w:t>
            </w:r>
            <w:r>
              <w:rPr>
                <w:rFonts w:ascii="Arial" w:hAnsi="Arial" w:cs="Arial"/>
                <w:sz w:val="16"/>
                <w:szCs w:val="16"/>
              </w:rPr>
              <w:t>?</w:t>
            </w:r>
          </w:p>
        </w:tc>
        <w:tc>
          <w:tcPr>
            <w:tcW w:w="550" w:type="pct"/>
          </w:tcPr>
          <w:p w14:paraId="1F982E75"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2C3AFA60"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645" w:type="pct"/>
          </w:tcPr>
          <w:p w14:paraId="6DA3ED5E"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44D62DB4" w14:textId="77777777" w:rsidR="00F47588" w:rsidRPr="0070135E" w:rsidRDefault="001B5FA4" w:rsidP="00F47588">
            <w:pPr>
              <w:spacing w:after="12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c>
          <w:tcPr>
            <w:tcW w:w="550" w:type="pct"/>
          </w:tcPr>
          <w:p w14:paraId="67A42449" w14:textId="77777777" w:rsidR="00F47588" w:rsidRPr="0070135E" w:rsidRDefault="001B5FA4" w:rsidP="00F159C6">
            <w:pPr>
              <w:spacing w:after="240"/>
              <w:contextualSpacing/>
              <w:jc w:val="center"/>
              <w:rPr>
                <w:rFonts w:ascii="Arial" w:hAnsi="Arial" w:cs="Arial"/>
                <w:sz w:val="16"/>
                <w:szCs w:val="16"/>
              </w:rPr>
            </w:pPr>
            <w:r w:rsidRPr="0070135E">
              <w:rPr>
                <w:rFonts w:ascii="Arial Narrow" w:hAnsi="Arial Narrow" w:cs="Arial"/>
                <w:sz w:val="16"/>
                <w:szCs w:val="16"/>
              </w:rPr>
              <w:fldChar w:fldCharType="begin">
                <w:ffData>
                  <w:name w:val="Check6"/>
                  <w:enabled/>
                  <w:calcOnExit w:val="0"/>
                  <w:checkBox>
                    <w:sizeAuto/>
                    <w:default w:val="0"/>
                  </w:checkBox>
                </w:ffData>
              </w:fldChar>
            </w:r>
            <w:r w:rsidR="00F47588" w:rsidRPr="0070135E">
              <w:rPr>
                <w:rFonts w:ascii="Arial Narrow" w:hAnsi="Arial Narrow" w:cs="Arial"/>
                <w:sz w:val="16"/>
                <w:szCs w:val="16"/>
              </w:rPr>
              <w:instrText xml:space="preserve"> FORMCHECKBOX </w:instrText>
            </w:r>
            <w:r w:rsidRPr="0070135E">
              <w:rPr>
                <w:rFonts w:ascii="Arial Narrow" w:hAnsi="Arial Narrow" w:cs="Arial"/>
                <w:sz w:val="16"/>
                <w:szCs w:val="16"/>
              </w:rPr>
            </w:r>
            <w:r w:rsidRPr="0070135E">
              <w:rPr>
                <w:rFonts w:ascii="Arial Narrow" w:hAnsi="Arial Narrow" w:cs="Arial"/>
                <w:sz w:val="16"/>
                <w:szCs w:val="16"/>
              </w:rPr>
              <w:fldChar w:fldCharType="end"/>
            </w:r>
          </w:p>
        </w:tc>
      </w:tr>
    </w:tbl>
    <w:p w14:paraId="683FFDC9" w14:textId="77777777" w:rsidR="007A0869" w:rsidRDefault="007A0869" w:rsidP="009907B9">
      <w:pPr>
        <w:rPr>
          <w:rFonts w:ascii="Arial" w:hAnsi="Arial" w:cs="Arial"/>
          <w:b/>
          <w:sz w:val="20"/>
          <w:szCs w:val="20"/>
        </w:rPr>
      </w:pPr>
    </w:p>
    <w:p w14:paraId="79F7FB42" w14:textId="77777777" w:rsidR="00D03675" w:rsidRPr="007A0869" w:rsidRDefault="00D03675" w:rsidP="007A0869">
      <w:pPr>
        <w:spacing w:after="120"/>
        <w:rPr>
          <w:rFonts w:ascii="Arial" w:hAnsi="Arial" w:cs="Arial"/>
          <w:b/>
          <w:sz w:val="20"/>
          <w:szCs w:val="20"/>
        </w:rPr>
      </w:pPr>
      <w:r w:rsidRPr="007A0869">
        <w:rPr>
          <w:rFonts w:ascii="Arial" w:hAnsi="Arial" w:cs="Arial"/>
          <w:b/>
          <w:sz w:val="20"/>
          <w:szCs w:val="20"/>
        </w:rPr>
        <w:t>Please answer the following questions about your background:</w:t>
      </w:r>
    </w:p>
    <w:p w14:paraId="396EFAC1" w14:textId="77777777" w:rsidR="00D03675" w:rsidRPr="00F520E3" w:rsidRDefault="00E46807" w:rsidP="00F520E3">
      <w:pPr>
        <w:pStyle w:val="ListParagraph"/>
        <w:numPr>
          <w:ilvl w:val="0"/>
          <w:numId w:val="2"/>
        </w:numPr>
        <w:spacing w:after="120"/>
        <w:ind w:left="360"/>
        <w:contextualSpacing w:val="0"/>
        <w:rPr>
          <w:rFonts w:ascii="Arial" w:hAnsi="Arial" w:cs="Arial"/>
          <w:sz w:val="16"/>
          <w:szCs w:val="16"/>
        </w:rPr>
      </w:pPr>
      <w:r w:rsidRPr="0019617B">
        <w:rPr>
          <w:rFonts w:ascii="Arial" w:hAnsi="Arial" w:cs="Arial"/>
          <w:sz w:val="16"/>
          <w:szCs w:val="16"/>
        </w:rPr>
        <w:t>What is your age range?</w:t>
      </w:r>
      <w:r w:rsidR="00DC7DDB">
        <w:rPr>
          <w:rFonts w:ascii="Arial" w:hAnsi="Arial" w:cs="Arial"/>
          <w:sz w:val="16"/>
          <w:szCs w:val="16"/>
        </w:rPr>
        <w:tab/>
      </w:r>
      <w:r w:rsidR="00DC7DDB">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DC7DDB"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DC7DDB">
        <w:rPr>
          <w:rFonts w:ascii="Arial" w:hAnsi="Arial" w:cs="Arial"/>
          <w:sz w:val="16"/>
          <w:szCs w:val="16"/>
        </w:rPr>
        <w:t xml:space="preserve"> </w:t>
      </w:r>
      <w:r>
        <w:rPr>
          <w:rFonts w:ascii="Arial" w:hAnsi="Arial" w:cs="Arial"/>
          <w:sz w:val="16"/>
          <w:szCs w:val="16"/>
        </w:rPr>
        <w:t>23 or younger</w:t>
      </w:r>
      <w:r w:rsidR="00DC7DDB">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DC7DDB"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Pr>
          <w:rFonts w:ascii="Arial" w:hAnsi="Arial" w:cs="Arial"/>
          <w:sz w:val="16"/>
          <w:szCs w:val="16"/>
        </w:rPr>
        <w:t xml:space="preserve"> 24 - 25</w:t>
      </w:r>
      <w:r w:rsidR="00DC7DDB">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DC7DDB"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DC7DDB" w:rsidRPr="00463E98">
        <w:rPr>
          <w:rFonts w:ascii="Arial" w:hAnsi="Arial" w:cs="Arial"/>
          <w:sz w:val="16"/>
          <w:szCs w:val="16"/>
        </w:rPr>
        <w:t xml:space="preserve"> </w:t>
      </w:r>
      <w:r>
        <w:rPr>
          <w:rFonts w:ascii="Arial" w:hAnsi="Arial" w:cs="Arial"/>
          <w:sz w:val="16"/>
          <w:szCs w:val="16"/>
        </w:rPr>
        <w:t>26 or older</w:t>
      </w:r>
    </w:p>
    <w:p w14:paraId="7196879E" w14:textId="77777777" w:rsidR="00D70182" w:rsidRPr="00463E98" w:rsidRDefault="00F47588" w:rsidP="00F520E3">
      <w:pPr>
        <w:pStyle w:val="ListParagraph"/>
        <w:numPr>
          <w:ilvl w:val="0"/>
          <w:numId w:val="2"/>
        </w:numPr>
        <w:spacing w:after="120"/>
        <w:ind w:left="360"/>
        <w:contextualSpacing w:val="0"/>
        <w:rPr>
          <w:rFonts w:ascii="Arial" w:hAnsi="Arial" w:cs="Arial"/>
          <w:sz w:val="16"/>
          <w:szCs w:val="16"/>
        </w:rPr>
      </w:pPr>
      <w:r w:rsidRPr="00463E98">
        <w:rPr>
          <w:rFonts w:ascii="Arial" w:hAnsi="Arial" w:cs="Arial"/>
          <w:sz w:val="16"/>
          <w:szCs w:val="16"/>
        </w:rPr>
        <w:t>What is your gender?</w:t>
      </w:r>
      <w:r w:rsidR="00A37901">
        <w:rPr>
          <w:rFonts w:ascii="Arial" w:hAnsi="Arial" w:cs="Arial"/>
          <w:sz w:val="16"/>
          <w:szCs w:val="16"/>
        </w:rPr>
        <w:t xml:space="preserve"> (</w:t>
      </w:r>
      <w:proofErr w:type="gramStart"/>
      <w:r w:rsidR="00A37901">
        <w:rPr>
          <w:rFonts w:ascii="Arial" w:hAnsi="Arial" w:cs="Arial"/>
          <w:sz w:val="16"/>
          <w:szCs w:val="16"/>
        </w:rPr>
        <w:t>optional</w:t>
      </w:r>
      <w:proofErr w:type="gramEnd"/>
      <w:r w:rsidR="00A37901">
        <w:rPr>
          <w:rFonts w:ascii="Arial" w:hAnsi="Arial" w:cs="Arial"/>
          <w:sz w:val="16"/>
          <w:szCs w:val="16"/>
        </w:rPr>
        <w:t>)</w:t>
      </w:r>
      <w:r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Male</w:t>
      </w:r>
      <w:r w:rsidRPr="00463E98">
        <w:rPr>
          <w:rFonts w:ascii="Arial" w:hAnsi="Arial" w:cs="Arial"/>
          <w:sz w:val="16"/>
          <w:szCs w:val="16"/>
        </w:rPr>
        <w:tab/>
      </w:r>
      <w:r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Female</w:t>
      </w:r>
    </w:p>
    <w:p w14:paraId="36DD9982" w14:textId="77777777" w:rsidR="00F47588" w:rsidRPr="00463E98" w:rsidRDefault="00D03675" w:rsidP="00F520E3">
      <w:pPr>
        <w:pStyle w:val="ListParagraph"/>
        <w:numPr>
          <w:ilvl w:val="0"/>
          <w:numId w:val="2"/>
        </w:numPr>
        <w:spacing w:after="120"/>
        <w:ind w:left="360"/>
        <w:contextualSpacing w:val="0"/>
        <w:rPr>
          <w:rFonts w:ascii="Arial" w:hAnsi="Arial" w:cs="Arial"/>
          <w:sz w:val="16"/>
          <w:szCs w:val="16"/>
        </w:rPr>
      </w:pPr>
      <w:r w:rsidRPr="00463E98">
        <w:rPr>
          <w:rFonts w:ascii="Arial" w:hAnsi="Arial" w:cs="Arial"/>
          <w:sz w:val="16"/>
          <w:szCs w:val="16"/>
        </w:rPr>
        <w:t>Are you a medical student?</w:t>
      </w:r>
      <w:r w:rsidR="00F47588"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F47588"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F47588" w:rsidRPr="00463E98">
        <w:rPr>
          <w:rFonts w:ascii="Arial" w:hAnsi="Arial" w:cs="Arial"/>
          <w:sz w:val="16"/>
          <w:szCs w:val="16"/>
        </w:rPr>
        <w:t xml:space="preserve"> Yes</w:t>
      </w:r>
      <w:r w:rsidR="00F47588" w:rsidRPr="00463E98">
        <w:rPr>
          <w:rFonts w:ascii="Arial" w:hAnsi="Arial" w:cs="Arial"/>
          <w:sz w:val="16"/>
          <w:szCs w:val="16"/>
        </w:rPr>
        <w:tab/>
      </w:r>
      <w:r w:rsidR="00F47588"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F47588"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F47588" w:rsidRPr="00463E98">
        <w:rPr>
          <w:rFonts w:ascii="Arial" w:hAnsi="Arial" w:cs="Arial"/>
          <w:sz w:val="16"/>
          <w:szCs w:val="16"/>
        </w:rPr>
        <w:t xml:space="preserve"> No</w:t>
      </w:r>
    </w:p>
    <w:p w14:paraId="6E56D349" w14:textId="77777777" w:rsidR="00D03675" w:rsidRPr="00463E98" w:rsidRDefault="00463E98" w:rsidP="00F520E3">
      <w:pPr>
        <w:pStyle w:val="ListParagraph"/>
        <w:spacing w:after="120"/>
        <w:ind w:left="360"/>
        <w:contextualSpacing w:val="0"/>
        <w:rPr>
          <w:rFonts w:ascii="Arial" w:hAnsi="Arial" w:cs="Arial"/>
          <w:sz w:val="16"/>
          <w:szCs w:val="16"/>
        </w:rPr>
      </w:pPr>
      <w:r>
        <w:rPr>
          <w:rFonts w:ascii="Arial" w:hAnsi="Arial" w:cs="Arial"/>
          <w:sz w:val="16"/>
          <w:szCs w:val="16"/>
        </w:rPr>
        <w:t>If YES</w:t>
      </w:r>
      <w:r w:rsidR="00D03675" w:rsidRPr="00463E98">
        <w:rPr>
          <w:rFonts w:ascii="Arial" w:hAnsi="Arial" w:cs="Arial"/>
          <w:sz w:val="16"/>
          <w:szCs w:val="16"/>
        </w:rPr>
        <w:t>, wha</w:t>
      </w:r>
      <w:r w:rsidRPr="00463E98">
        <w:rPr>
          <w:rFonts w:ascii="Arial" w:hAnsi="Arial" w:cs="Arial"/>
          <w:sz w:val="16"/>
          <w:szCs w:val="16"/>
        </w:rPr>
        <w:t>t is your current medical school (MS) year</w:t>
      </w:r>
      <w:r w:rsidR="00D03675" w:rsidRPr="00463E98">
        <w:rPr>
          <w:rFonts w:ascii="Arial" w:hAnsi="Arial" w:cs="Arial"/>
          <w:sz w:val="16"/>
          <w:szCs w:val="16"/>
        </w:rPr>
        <w:t xml:space="preserve">? </w:t>
      </w:r>
      <w:r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MS1</w:t>
      </w:r>
      <w:r w:rsidRPr="00463E98">
        <w:rPr>
          <w:rFonts w:ascii="Arial" w:hAnsi="Arial" w:cs="Arial"/>
          <w:sz w:val="16"/>
          <w:szCs w:val="16"/>
        </w:rPr>
        <w:tab/>
      </w:r>
      <w:r>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MS2</w:t>
      </w:r>
      <w:r w:rsidRPr="00463E98">
        <w:rPr>
          <w:rFonts w:ascii="Arial" w:hAnsi="Arial" w:cs="Arial"/>
          <w:sz w:val="16"/>
          <w:szCs w:val="16"/>
        </w:rPr>
        <w:tab/>
      </w:r>
      <w:r>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MS3</w:t>
      </w:r>
      <w:r w:rsidRPr="00463E98">
        <w:rPr>
          <w:rFonts w:ascii="Arial" w:hAnsi="Arial" w:cs="Arial"/>
          <w:sz w:val="16"/>
          <w:szCs w:val="16"/>
        </w:rPr>
        <w:tab/>
      </w:r>
      <w:r>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Pr="00463E98">
        <w:rPr>
          <w:rFonts w:ascii="Arial" w:hAnsi="Arial" w:cs="Arial"/>
          <w:sz w:val="16"/>
          <w:szCs w:val="16"/>
        </w:rPr>
        <w:t xml:space="preserve"> MS4</w:t>
      </w:r>
    </w:p>
    <w:p w14:paraId="13F4872A" w14:textId="77777777" w:rsidR="00463E98" w:rsidRDefault="00D03675" w:rsidP="00F520E3">
      <w:pPr>
        <w:pStyle w:val="ListParagraph"/>
        <w:numPr>
          <w:ilvl w:val="0"/>
          <w:numId w:val="2"/>
        </w:numPr>
        <w:spacing w:after="120"/>
        <w:ind w:left="360"/>
        <w:contextualSpacing w:val="0"/>
        <w:rPr>
          <w:rFonts w:ascii="Arial" w:hAnsi="Arial" w:cs="Arial"/>
          <w:sz w:val="16"/>
          <w:szCs w:val="16"/>
        </w:rPr>
      </w:pPr>
      <w:r w:rsidRPr="00463E98">
        <w:rPr>
          <w:rFonts w:ascii="Arial" w:hAnsi="Arial" w:cs="Arial"/>
          <w:sz w:val="16"/>
          <w:szCs w:val="16"/>
        </w:rPr>
        <w:t xml:space="preserve">Are you </w:t>
      </w:r>
      <w:r w:rsidR="00650D5E" w:rsidRPr="00463E98">
        <w:rPr>
          <w:rFonts w:ascii="Arial" w:hAnsi="Arial" w:cs="Arial"/>
          <w:sz w:val="16"/>
          <w:szCs w:val="16"/>
        </w:rPr>
        <w:t>in</w:t>
      </w:r>
      <w:r w:rsidRPr="00463E98">
        <w:rPr>
          <w:rFonts w:ascii="Arial" w:hAnsi="Arial" w:cs="Arial"/>
          <w:sz w:val="16"/>
          <w:szCs w:val="16"/>
        </w:rPr>
        <w:t xml:space="preserve"> a dual degree program? </w:t>
      </w:r>
      <w:r w:rsidR="001B5FA4" w:rsidRPr="00463E98">
        <w:rPr>
          <w:rFonts w:ascii="Arial" w:hAnsi="Arial" w:cs="Arial"/>
          <w:sz w:val="16"/>
          <w:szCs w:val="16"/>
        </w:rPr>
        <w:fldChar w:fldCharType="begin">
          <w:ffData>
            <w:name w:val="Check6"/>
            <w:enabled/>
            <w:calcOnExit w:val="0"/>
            <w:checkBox>
              <w:sizeAuto/>
              <w:default w:val="0"/>
            </w:checkBox>
          </w:ffData>
        </w:fldChar>
      </w:r>
      <w:r w:rsidR="00463E98"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463E98" w:rsidRPr="00463E98">
        <w:rPr>
          <w:rFonts w:ascii="Arial" w:hAnsi="Arial" w:cs="Arial"/>
          <w:sz w:val="16"/>
          <w:szCs w:val="16"/>
        </w:rPr>
        <w:t xml:space="preserve"> Yes</w:t>
      </w:r>
      <w:r w:rsidR="00463E98" w:rsidRPr="00463E98">
        <w:rPr>
          <w:rFonts w:ascii="Arial" w:hAnsi="Arial" w:cs="Arial"/>
          <w:sz w:val="16"/>
          <w:szCs w:val="16"/>
        </w:rPr>
        <w:tab/>
      </w:r>
      <w:r w:rsidR="00463E98" w:rsidRPr="00463E98">
        <w:rPr>
          <w:rFonts w:ascii="Arial" w:hAnsi="Arial" w:cs="Arial"/>
          <w:sz w:val="16"/>
          <w:szCs w:val="16"/>
        </w:rPr>
        <w:tab/>
      </w:r>
      <w:r w:rsidR="001B5FA4" w:rsidRPr="00463E98">
        <w:rPr>
          <w:rFonts w:ascii="Arial" w:hAnsi="Arial" w:cs="Arial"/>
          <w:sz w:val="16"/>
          <w:szCs w:val="16"/>
        </w:rPr>
        <w:fldChar w:fldCharType="begin">
          <w:ffData>
            <w:name w:val="Check6"/>
            <w:enabled/>
            <w:calcOnExit w:val="0"/>
            <w:checkBox>
              <w:sizeAuto/>
              <w:default w:val="0"/>
            </w:checkBox>
          </w:ffData>
        </w:fldChar>
      </w:r>
      <w:r w:rsidR="00463E98" w:rsidRPr="00463E98">
        <w:rPr>
          <w:rFonts w:ascii="Arial" w:hAnsi="Arial" w:cs="Arial"/>
          <w:sz w:val="16"/>
          <w:szCs w:val="16"/>
        </w:rPr>
        <w:instrText xml:space="preserve"> FORMCHECKBOX </w:instrText>
      </w:r>
      <w:r w:rsidR="001B5FA4" w:rsidRPr="00463E98">
        <w:rPr>
          <w:rFonts w:ascii="Arial" w:hAnsi="Arial" w:cs="Arial"/>
          <w:sz w:val="16"/>
          <w:szCs w:val="16"/>
        </w:rPr>
      </w:r>
      <w:r w:rsidR="001B5FA4" w:rsidRPr="00463E98">
        <w:rPr>
          <w:rFonts w:ascii="Arial" w:hAnsi="Arial" w:cs="Arial"/>
          <w:sz w:val="16"/>
          <w:szCs w:val="16"/>
        </w:rPr>
        <w:fldChar w:fldCharType="end"/>
      </w:r>
      <w:r w:rsidR="00463E98" w:rsidRPr="00463E98">
        <w:rPr>
          <w:rFonts w:ascii="Arial" w:hAnsi="Arial" w:cs="Arial"/>
          <w:sz w:val="16"/>
          <w:szCs w:val="16"/>
        </w:rPr>
        <w:t xml:space="preserve"> No</w:t>
      </w:r>
    </w:p>
    <w:p w14:paraId="26F2229D" w14:textId="77777777" w:rsidR="00D03675" w:rsidRPr="00463E98" w:rsidRDefault="00D03675" w:rsidP="00F520E3">
      <w:pPr>
        <w:pStyle w:val="ListParagraph"/>
        <w:spacing w:after="120"/>
        <w:ind w:left="360"/>
        <w:contextualSpacing w:val="0"/>
        <w:rPr>
          <w:rFonts w:ascii="Arial" w:hAnsi="Arial" w:cs="Arial"/>
          <w:sz w:val="16"/>
          <w:szCs w:val="16"/>
        </w:rPr>
      </w:pPr>
      <w:r w:rsidRPr="00463E98">
        <w:rPr>
          <w:rFonts w:ascii="Arial" w:hAnsi="Arial" w:cs="Arial"/>
          <w:sz w:val="16"/>
          <w:szCs w:val="16"/>
        </w:rPr>
        <w:t xml:space="preserve">If </w:t>
      </w:r>
      <w:r w:rsidR="00463E98">
        <w:rPr>
          <w:rFonts w:ascii="Arial" w:hAnsi="Arial" w:cs="Arial"/>
          <w:sz w:val="16"/>
          <w:szCs w:val="16"/>
        </w:rPr>
        <w:t xml:space="preserve">YES, </w:t>
      </w:r>
      <w:r w:rsidRPr="00463E98">
        <w:rPr>
          <w:rFonts w:ascii="Arial" w:hAnsi="Arial" w:cs="Arial"/>
          <w:sz w:val="16"/>
          <w:szCs w:val="16"/>
        </w:rPr>
        <w:t xml:space="preserve">which </w:t>
      </w:r>
      <w:r w:rsidR="00463E98">
        <w:rPr>
          <w:rFonts w:ascii="Arial" w:hAnsi="Arial" w:cs="Arial"/>
          <w:sz w:val="16"/>
          <w:szCs w:val="16"/>
        </w:rPr>
        <w:t>dual degree program are you in?</w:t>
      </w:r>
      <w:r w:rsidR="00A37901">
        <w:rPr>
          <w:rFonts w:ascii="Arial" w:hAnsi="Arial" w:cs="Arial"/>
          <w:sz w:val="16"/>
          <w:szCs w:val="16"/>
        </w:rPr>
        <w:t xml:space="preserve"> (</w:t>
      </w:r>
      <w:proofErr w:type="gramStart"/>
      <w:r w:rsidR="00A37901">
        <w:rPr>
          <w:rFonts w:ascii="Arial" w:hAnsi="Arial" w:cs="Arial"/>
          <w:sz w:val="16"/>
          <w:szCs w:val="16"/>
        </w:rPr>
        <w:t>optional</w:t>
      </w:r>
      <w:proofErr w:type="gramEnd"/>
      <w:r w:rsidR="00A37901">
        <w:rPr>
          <w:rFonts w:ascii="Arial" w:hAnsi="Arial" w:cs="Arial"/>
          <w:sz w:val="16"/>
          <w:szCs w:val="16"/>
        </w:rPr>
        <w:t>)</w:t>
      </w:r>
      <w:r w:rsidR="00A37901">
        <w:rPr>
          <w:rFonts w:ascii="Arial" w:hAnsi="Arial" w:cs="Arial"/>
          <w:sz w:val="16"/>
          <w:szCs w:val="16"/>
        </w:rPr>
        <w:tab/>
      </w:r>
      <w:r w:rsidR="00A37901">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sidRPr="00463E98">
        <w:rPr>
          <w:rFonts w:ascii="Arial" w:hAnsi="Arial" w:cs="Arial"/>
          <w:sz w:val="16"/>
          <w:szCs w:val="16"/>
        </w:rPr>
        <w:t xml:space="preserve"> </w:t>
      </w:r>
      <w:r w:rsidRPr="00463E98">
        <w:rPr>
          <w:rFonts w:ascii="Arial" w:hAnsi="Arial" w:cs="Arial"/>
          <w:sz w:val="16"/>
          <w:szCs w:val="16"/>
        </w:rPr>
        <w:t>MD/PhD</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MD/MPH</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00463E98">
        <w:rPr>
          <w:rFonts w:ascii="Arial" w:hAnsi="Arial" w:cs="Arial"/>
          <w:sz w:val="16"/>
          <w:szCs w:val="16"/>
        </w:rPr>
        <w:t>MD/MSCR</w:t>
      </w:r>
    </w:p>
    <w:p w14:paraId="32269809" w14:textId="77777777" w:rsidR="00463E98" w:rsidRDefault="00D03675" w:rsidP="00F520E3">
      <w:pPr>
        <w:pStyle w:val="ListParagraph"/>
        <w:numPr>
          <w:ilvl w:val="0"/>
          <w:numId w:val="2"/>
        </w:numPr>
        <w:spacing w:after="120"/>
        <w:ind w:left="360"/>
        <w:contextualSpacing w:val="0"/>
        <w:rPr>
          <w:rFonts w:ascii="Arial" w:hAnsi="Arial" w:cs="Arial"/>
          <w:sz w:val="16"/>
          <w:szCs w:val="16"/>
        </w:rPr>
      </w:pPr>
      <w:r w:rsidRPr="00463E98">
        <w:rPr>
          <w:rFonts w:ascii="Arial" w:hAnsi="Arial" w:cs="Arial"/>
          <w:sz w:val="16"/>
          <w:szCs w:val="16"/>
        </w:rPr>
        <w:t xml:space="preserve">Are you interested in a career that involves research? </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00463E98">
        <w:rPr>
          <w:rFonts w:ascii="Arial" w:hAnsi="Arial" w:cs="Arial"/>
          <w:sz w:val="16"/>
          <w:szCs w:val="16"/>
        </w:rPr>
        <w:t>Yes</w:t>
      </w:r>
      <w:r w:rsidR="00463E98">
        <w:rPr>
          <w:rFonts w:ascii="Arial" w:hAnsi="Arial" w:cs="Arial"/>
          <w:sz w:val="16"/>
          <w:szCs w:val="16"/>
        </w:rPr>
        <w:tab/>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No</w:t>
      </w:r>
      <w:r w:rsidR="00463E98">
        <w:rPr>
          <w:rFonts w:ascii="Arial" w:hAnsi="Arial" w:cs="Arial"/>
          <w:sz w:val="16"/>
          <w:szCs w:val="16"/>
        </w:rPr>
        <w:tab/>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Don’t know</w:t>
      </w:r>
    </w:p>
    <w:p w14:paraId="0DA35130" w14:textId="77777777" w:rsidR="007A0869" w:rsidRPr="00A37901" w:rsidRDefault="00D03675" w:rsidP="00A37901">
      <w:pPr>
        <w:pStyle w:val="ListParagraph"/>
        <w:spacing w:after="240"/>
        <w:ind w:left="360"/>
        <w:contextualSpacing w:val="0"/>
        <w:rPr>
          <w:rFonts w:ascii="Arial" w:hAnsi="Arial" w:cs="Arial"/>
          <w:sz w:val="16"/>
          <w:szCs w:val="16"/>
        </w:rPr>
      </w:pPr>
      <w:r w:rsidRPr="00463E98">
        <w:rPr>
          <w:rFonts w:ascii="Arial" w:hAnsi="Arial" w:cs="Arial"/>
          <w:sz w:val="16"/>
          <w:szCs w:val="16"/>
        </w:rPr>
        <w:t xml:space="preserve">If </w:t>
      </w:r>
      <w:r w:rsidR="00463E98">
        <w:rPr>
          <w:rFonts w:ascii="Arial" w:hAnsi="Arial" w:cs="Arial"/>
          <w:sz w:val="16"/>
          <w:szCs w:val="16"/>
        </w:rPr>
        <w:t>YES</w:t>
      </w:r>
      <w:r w:rsidRPr="00463E98">
        <w:rPr>
          <w:rFonts w:ascii="Arial" w:hAnsi="Arial" w:cs="Arial"/>
          <w:sz w:val="16"/>
          <w:szCs w:val="16"/>
        </w:rPr>
        <w:t>, what type of research</w:t>
      </w:r>
      <w:r w:rsidR="00463E98">
        <w:rPr>
          <w:rFonts w:ascii="Arial" w:hAnsi="Arial" w:cs="Arial"/>
          <w:sz w:val="16"/>
          <w:szCs w:val="16"/>
        </w:rPr>
        <w:t xml:space="preserve"> are you interested in?</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Clinical</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Translational</w:t>
      </w:r>
      <w:r w:rsidR="00463E98">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463E98"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463E98">
        <w:rPr>
          <w:rFonts w:ascii="Arial Narrow" w:hAnsi="Arial Narrow" w:cs="Arial"/>
          <w:sz w:val="16"/>
          <w:szCs w:val="16"/>
        </w:rPr>
        <w:t xml:space="preserve"> </w:t>
      </w:r>
      <w:r w:rsidRPr="00463E98">
        <w:rPr>
          <w:rFonts w:ascii="Arial" w:hAnsi="Arial" w:cs="Arial"/>
          <w:sz w:val="16"/>
          <w:szCs w:val="16"/>
        </w:rPr>
        <w:t>Basic Science</w:t>
      </w:r>
      <w:r w:rsidR="002C75EC">
        <w:rPr>
          <w:rFonts w:ascii="Arial" w:hAnsi="Arial" w:cs="Arial"/>
          <w:sz w:val="16"/>
          <w:szCs w:val="16"/>
        </w:rPr>
        <w:tab/>
      </w:r>
      <w:r w:rsidR="001B5FA4" w:rsidRPr="0070135E">
        <w:rPr>
          <w:rFonts w:ascii="Arial Narrow" w:hAnsi="Arial Narrow" w:cs="Arial"/>
          <w:sz w:val="16"/>
          <w:szCs w:val="16"/>
        </w:rPr>
        <w:fldChar w:fldCharType="begin">
          <w:ffData>
            <w:name w:val="Check6"/>
            <w:enabled/>
            <w:calcOnExit w:val="0"/>
            <w:checkBox>
              <w:sizeAuto/>
              <w:default w:val="0"/>
            </w:checkBox>
          </w:ffData>
        </w:fldChar>
      </w:r>
      <w:r w:rsidR="002C75EC" w:rsidRPr="0070135E">
        <w:rPr>
          <w:rFonts w:ascii="Arial Narrow" w:hAnsi="Arial Narrow" w:cs="Arial"/>
          <w:sz w:val="16"/>
          <w:szCs w:val="16"/>
        </w:rPr>
        <w:instrText xml:space="preserve"> FORMCHECKBOX </w:instrText>
      </w:r>
      <w:r w:rsidR="001B5FA4" w:rsidRPr="0070135E">
        <w:rPr>
          <w:rFonts w:ascii="Arial Narrow" w:hAnsi="Arial Narrow" w:cs="Arial"/>
          <w:sz w:val="16"/>
          <w:szCs w:val="16"/>
        </w:rPr>
      </w:r>
      <w:r w:rsidR="001B5FA4" w:rsidRPr="0070135E">
        <w:rPr>
          <w:rFonts w:ascii="Arial Narrow" w:hAnsi="Arial Narrow" w:cs="Arial"/>
          <w:sz w:val="16"/>
          <w:szCs w:val="16"/>
        </w:rPr>
        <w:fldChar w:fldCharType="end"/>
      </w:r>
      <w:r w:rsidR="002C75EC">
        <w:rPr>
          <w:rFonts w:ascii="Arial Narrow" w:hAnsi="Arial Narrow" w:cs="Arial"/>
          <w:sz w:val="16"/>
          <w:szCs w:val="16"/>
        </w:rPr>
        <w:t xml:space="preserve"> </w:t>
      </w:r>
      <w:r w:rsidR="002C75EC" w:rsidRPr="00463E98">
        <w:rPr>
          <w:rFonts w:ascii="Arial" w:hAnsi="Arial" w:cs="Arial"/>
          <w:sz w:val="16"/>
          <w:szCs w:val="16"/>
        </w:rPr>
        <w:t>Don’t know</w:t>
      </w:r>
    </w:p>
    <w:sectPr w:rsidR="007A0869" w:rsidRPr="00A37901" w:rsidSect="004142FB">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0404D" w14:textId="77777777" w:rsidR="00FC0652" w:rsidRDefault="00FC0652" w:rsidP="00F520E3">
      <w:r>
        <w:separator/>
      </w:r>
    </w:p>
  </w:endnote>
  <w:endnote w:type="continuationSeparator" w:id="0">
    <w:p w14:paraId="7D35E34E" w14:textId="77777777" w:rsidR="00FC0652" w:rsidRDefault="00FC0652" w:rsidP="00F52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E4F97" w14:textId="77777777" w:rsidR="00FC0652" w:rsidRDefault="00FC0652" w:rsidP="00F520E3">
      <w:r>
        <w:separator/>
      </w:r>
    </w:p>
  </w:footnote>
  <w:footnote w:type="continuationSeparator" w:id="0">
    <w:p w14:paraId="68FBCCFD" w14:textId="77777777" w:rsidR="00FC0652" w:rsidRDefault="00FC0652" w:rsidP="00F520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91C"/>
    <w:multiLevelType w:val="hybridMultilevel"/>
    <w:tmpl w:val="DF30E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876A7"/>
    <w:multiLevelType w:val="hybridMultilevel"/>
    <w:tmpl w:val="AE2C56E6"/>
    <w:lvl w:ilvl="0" w:tplc="1B943B44">
      <w:start w:val="1"/>
      <w:numFmt w:val="decimal"/>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17C5B"/>
    <w:multiLevelType w:val="hybridMultilevel"/>
    <w:tmpl w:val="AE989A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A243FA"/>
    <w:multiLevelType w:val="hybridMultilevel"/>
    <w:tmpl w:val="5588A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205098"/>
    <w:multiLevelType w:val="hybridMultilevel"/>
    <w:tmpl w:val="968E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848F3"/>
    <w:multiLevelType w:val="hybridMultilevel"/>
    <w:tmpl w:val="DEA4C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C325E7"/>
    <w:multiLevelType w:val="hybridMultilevel"/>
    <w:tmpl w:val="8856CF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E67412"/>
    <w:multiLevelType w:val="multilevel"/>
    <w:tmpl w:val="4504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125CD"/>
    <w:multiLevelType w:val="hybridMultilevel"/>
    <w:tmpl w:val="E28A8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01857"/>
    <w:multiLevelType w:val="hybridMultilevel"/>
    <w:tmpl w:val="338E1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0EF24E7"/>
    <w:multiLevelType w:val="hybridMultilevel"/>
    <w:tmpl w:val="0780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F056F1"/>
    <w:multiLevelType w:val="hybridMultilevel"/>
    <w:tmpl w:val="4EC8C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6565B8"/>
    <w:multiLevelType w:val="hybridMultilevel"/>
    <w:tmpl w:val="4EFE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686E3A"/>
    <w:multiLevelType w:val="hybridMultilevel"/>
    <w:tmpl w:val="1164A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23235C"/>
    <w:multiLevelType w:val="hybridMultilevel"/>
    <w:tmpl w:val="54CED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EC4015"/>
    <w:multiLevelType w:val="multilevel"/>
    <w:tmpl w:val="DF30ED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B3A5B68"/>
    <w:multiLevelType w:val="hybridMultilevel"/>
    <w:tmpl w:val="DA7AFF16"/>
    <w:lvl w:ilvl="0" w:tplc="776E409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546295"/>
    <w:multiLevelType w:val="hybridMultilevel"/>
    <w:tmpl w:val="08BC8E66"/>
    <w:lvl w:ilvl="0" w:tplc="BC103704">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0906C4"/>
    <w:multiLevelType w:val="hybridMultilevel"/>
    <w:tmpl w:val="675EF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8"/>
  </w:num>
  <w:num w:numId="4">
    <w:abstractNumId w:val="11"/>
  </w:num>
  <w:num w:numId="5">
    <w:abstractNumId w:val="3"/>
  </w:num>
  <w:num w:numId="6">
    <w:abstractNumId w:val="9"/>
  </w:num>
  <w:num w:numId="7">
    <w:abstractNumId w:val="12"/>
  </w:num>
  <w:num w:numId="8">
    <w:abstractNumId w:val="4"/>
  </w:num>
  <w:num w:numId="9">
    <w:abstractNumId w:val="18"/>
  </w:num>
  <w:num w:numId="10">
    <w:abstractNumId w:val="17"/>
  </w:num>
  <w:num w:numId="11">
    <w:abstractNumId w:val="15"/>
  </w:num>
  <w:num w:numId="12">
    <w:abstractNumId w:val="16"/>
  </w:num>
  <w:num w:numId="13">
    <w:abstractNumId w:val="2"/>
  </w:num>
  <w:num w:numId="14">
    <w:abstractNumId w:val="5"/>
  </w:num>
  <w:num w:numId="15">
    <w:abstractNumId w:val="13"/>
  </w:num>
  <w:num w:numId="16">
    <w:abstractNumId w:val="6"/>
  </w:num>
  <w:num w:numId="17">
    <w:abstractNumId w:val="14"/>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82"/>
    <w:rsid w:val="00012038"/>
    <w:rsid w:val="0003440B"/>
    <w:rsid w:val="0004279F"/>
    <w:rsid w:val="00042DCB"/>
    <w:rsid w:val="00053D34"/>
    <w:rsid w:val="000B13C0"/>
    <w:rsid w:val="000C478F"/>
    <w:rsid w:val="000D2202"/>
    <w:rsid w:val="000F1578"/>
    <w:rsid w:val="001271CC"/>
    <w:rsid w:val="001464B2"/>
    <w:rsid w:val="0016750E"/>
    <w:rsid w:val="00176351"/>
    <w:rsid w:val="00180AF2"/>
    <w:rsid w:val="0019617B"/>
    <w:rsid w:val="001970FE"/>
    <w:rsid w:val="001B5FA4"/>
    <w:rsid w:val="001C6535"/>
    <w:rsid w:val="00222AAD"/>
    <w:rsid w:val="0022751B"/>
    <w:rsid w:val="00276E01"/>
    <w:rsid w:val="002808F8"/>
    <w:rsid w:val="0028688C"/>
    <w:rsid w:val="002945C9"/>
    <w:rsid w:val="002A5ACA"/>
    <w:rsid w:val="002B433C"/>
    <w:rsid w:val="002C75EC"/>
    <w:rsid w:val="002C77D8"/>
    <w:rsid w:val="002F126B"/>
    <w:rsid w:val="002F2298"/>
    <w:rsid w:val="00307AA3"/>
    <w:rsid w:val="0037340F"/>
    <w:rsid w:val="003A383A"/>
    <w:rsid w:val="003A664D"/>
    <w:rsid w:val="003E3071"/>
    <w:rsid w:val="004142FB"/>
    <w:rsid w:val="0042034F"/>
    <w:rsid w:val="00426ED5"/>
    <w:rsid w:val="00443BAC"/>
    <w:rsid w:val="00463E98"/>
    <w:rsid w:val="00471E33"/>
    <w:rsid w:val="004C179F"/>
    <w:rsid w:val="004D393C"/>
    <w:rsid w:val="005151DE"/>
    <w:rsid w:val="00531421"/>
    <w:rsid w:val="00581C26"/>
    <w:rsid w:val="00586D2F"/>
    <w:rsid w:val="00624E5F"/>
    <w:rsid w:val="00636572"/>
    <w:rsid w:val="00642EE9"/>
    <w:rsid w:val="00643166"/>
    <w:rsid w:val="00650D5E"/>
    <w:rsid w:val="006565F1"/>
    <w:rsid w:val="006837F5"/>
    <w:rsid w:val="00694A68"/>
    <w:rsid w:val="006B2626"/>
    <w:rsid w:val="0070135E"/>
    <w:rsid w:val="007507FB"/>
    <w:rsid w:val="00763F0A"/>
    <w:rsid w:val="00764C79"/>
    <w:rsid w:val="00797AC4"/>
    <w:rsid w:val="007A0869"/>
    <w:rsid w:val="007A4203"/>
    <w:rsid w:val="007A473F"/>
    <w:rsid w:val="00836F29"/>
    <w:rsid w:val="00931BC8"/>
    <w:rsid w:val="00935D06"/>
    <w:rsid w:val="009907B9"/>
    <w:rsid w:val="009B0B24"/>
    <w:rsid w:val="009C1EEB"/>
    <w:rsid w:val="009F1F6D"/>
    <w:rsid w:val="00A07DE3"/>
    <w:rsid w:val="00A11736"/>
    <w:rsid w:val="00A32CDC"/>
    <w:rsid w:val="00A37901"/>
    <w:rsid w:val="00A60ED6"/>
    <w:rsid w:val="00A777BE"/>
    <w:rsid w:val="00B0359C"/>
    <w:rsid w:val="00B62C3E"/>
    <w:rsid w:val="00B8064B"/>
    <w:rsid w:val="00B8695C"/>
    <w:rsid w:val="00B96F8D"/>
    <w:rsid w:val="00BB1490"/>
    <w:rsid w:val="00BB3547"/>
    <w:rsid w:val="00BD6FD9"/>
    <w:rsid w:val="00BE29CC"/>
    <w:rsid w:val="00BF0B54"/>
    <w:rsid w:val="00C10890"/>
    <w:rsid w:val="00C531F9"/>
    <w:rsid w:val="00C830FB"/>
    <w:rsid w:val="00CA5E38"/>
    <w:rsid w:val="00CD3D9E"/>
    <w:rsid w:val="00CE4BD0"/>
    <w:rsid w:val="00CF42E7"/>
    <w:rsid w:val="00CF4546"/>
    <w:rsid w:val="00D03675"/>
    <w:rsid w:val="00D07859"/>
    <w:rsid w:val="00D10B7D"/>
    <w:rsid w:val="00D46759"/>
    <w:rsid w:val="00D70182"/>
    <w:rsid w:val="00DA5F29"/>
    <w:rsid w:val="00DC7DDB"/>
    <w:rsid w:val="00DD52B7"/>
    <w:rsid w:val="00E1628F"/>
    <w:rsid w:val="00E271E1"/>
    <w:rsid w:val="00E46807"/>
    <w:rsid w:val="00E73889"/>
    <w:rsid w:val="00EA12B2"/>
    <w:rsid w:val="00EA6762"/>
    <w:rsid w:val="00EB48F0"/>
    <w:rsid w:val="00EC069A"/>
    <w:rsid w:val="00F159C6"/>
    <w:rsid w:val="00F47588"/>
    <w:rsid w:val="00F520E3"/>
    <w:rsid w:val="00F61462"/>
    <w:rsid w:val="00FC0652"/>
    <w:rsid w:val="00FF09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2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82"/>
    <w:pPr>
      <w:ind w:left="720"/>
      <w:contextualSpacing/>
    </w:pPr>
  </w:style>
  <w:style w:type="table" w:styleId="TableGrid">
    <w:name w:val="Table Grid"/>
    <w:basedOn w:val="TableNormal"/>
    <w:uiPriority w:val="59"/>
    <w:rsid w:val="00BD6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A5A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A5AC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1">
    <w:name w:val="Medium List 11"/>
    <w:basedOn w:val="TableNormal"/>
    <w:uiPriority w:val="65"/>
    <w:rsid w:val="002A5AC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semiHidden/>
    <w:unhideWhenUsed/>
    <w:rsid w:val="00F520E3"/>
    <w:pPr>
      <w:tabs>
        <w:tab w:val="center" w:pos="4680"/>
        <w:tab w:val="right" w:pos="9360"/>
      </w:tabs>
    </w:pPr>
  </w:style>
  <w:style w:type="character" w:customStyle="1" w:styleId="HeaderChar">
    <w:name w:val="Header Char"/>
    <w:basedOn w:val="DefaultParagraphFont"/>
    <w:link w:val="Header"/>
    <w:uiPriority w:val="99"/>
    <w:semiHidden/>
    <w:rsid w:val="00F520E3"/>
  </w:style>
  <w:style w:type="paragraph" w:styleId="Footer">
    <w:name w:val="footer"/>
    <w:basedOn w:val="Normal"/>
    <w:link w:val="FooterChar"/>
    <w:uiPriority w:val="99"/>
    <w:semiHidden/>
    <w:unhideWhenUsed/>
    <w:rsid w:val="00F520E3"/>
    <w:pPr>
      <w:tabs>
        <w:tab w:val="center" w:pos="4680"/>
        <w:tab w:val="right" w:pos="9360"/>
      </w:tabs>
    </w:pPr>
  </w:style>
  <w:style w:type="character" w:customStyle="1" w:styleId="FooterChar">
    <w:name w:val="Footer Char"/>
    <w:basedOn w:val="DefaultParagraphFont"/>
    <w:link w:val="Footer"/>
    <w:uiPriority w:val="99"/>
    <w:semiHidden/>
    <w:rsid w:val="00F520E3"/>
  </w:style>
  <w:style w:type="paragraph" w:styleId="BalloonText">
    <w:name w:val="Balloon Text"/>
    <w:basedOn w:val="Normal"/>
    <w:link w:val="BalloonTextChar"/>
    <w:uiPriority w:val="99"/>
    <w:semiHidden/>
    <w:unhideWhenUsed/>
    <w:rsid w:val="00DD52B7"/>
    <w:rPr>
      <w:rFonts w:ascii="Tahoma" w:hAnsi="Tahoma" w:cs="Tahoma"/>
      <w:sz w:val="16"/>
      <w:szCs w:val="16"/>
    </w:rPr>
  </w:style>
  <w:style w:type="character" w:customStyle="1" w:styleId="BalloonTextChar">
    <w:name w:val="Balloon Text Char"/>
    <w:basedOn w:val="DefaultParagraphFont"/>
    <w:link w:val="BalloonText"/>
    <w:uiPriority w:val="99"/>
    <w:semiHidden/>
    <w:rsid w:val="00DD52B7"/>
    <w:rPr>
      <w:rFonts w:ascii="Tahoma" w:hAnsi="Tahoma" w:cs="Tahoma"/>
      <w:sz w:val="16"/>
      <w:szCs w:val="16"/>
    </w:rPr>
  </w:style>
  <w:style w:type="character" w:customStyle="1" w:styleId="apple-converted-space">
    <w:name w:val="apple-converted-space"/>
    <w:basedOn w:val="DefaultParagraphFont"/>
    <w:rsid w:val="007A4203"/>
  </w:style>
  <w:style w:type="character" w:styleId="CommentReference">
    <w:name w:val="annotation reference"/>
    <w:basedOn w:val="DefaultParagraphFont"/>
    <w:uiPriority w:val="99"/>
    <w:semiHidden/>
    <w:unhideWhenUsed/>
    <w:rsid w:val="00E73889"/>
    <w:rPr>
      <w:sz w:val="18"/>
      <w:szCs w:val="18"/>
    </w:rPr>
  </w:style>
  <w:style w:type="paragraph" w:styleId="CommentText">
    <w:name w:val="annotation text"/>
    <w:basedOn w:val="Normal"/>
    <w:link w:val="CommentTextChar"/>
    <w:uiPriority w:val="99"/>
    <w:semiHidden/>
    <w:unhideWhenUsed/>
    <w:rsid w:val="00E73889"/>
  </w:style>
  <w:style w:type="character" w:customStyle="1" w:styleId="CommentTextChar">
    <w:name w:val="Comment Text Char"/>
    <w:basedOn w:val="DefaultParagraphFont"/>
    <w:link w:val="CommentText"/>
    <w:uiPriority w:val="99"/>
    <w:semiHidden/>
    <w:rsid w:val="00E73889"/>
  </w:style>
  <w:style w:type="paragraph" w:styleId="CommentSubject">
    <w:name w:val="annotation subject"/>
    <w:basedOn w:val="CommentText"/>
    <w:next w:val="CommentText"/>
    <w:link w:val="CommentSubjectChar"/>
    <w:uiPriority w:val="99"/>
    <w:semiHidden/>
    <w:unhideWhenUsed/>
    <w:rsid w:val="00E73889"/>
    <w:rPr>
      <w:b/>
      <w:bCs/>
      <w:sz w:val="20"/>
      <w:szCs w:val="20"/>
    </w:rPr>
  </w:style>
  <w:style w:type="character" w:customStyle="1" w:styleId="CommentSubjectChar">
    <w:name w:val="Comment Subject Char"/>
    <w:basedOn w:val="CommentTextChar"/>
    <w:link w:val="CommentSubject"/>
    <w:uiPriority w:val="99"/>
    <w:semiHidden/>
    <w:rsid w:val="00E7388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82"/>
    <w:pPr>
      <w:ind w:left="720"/>
      <w:contextualSpacing/>
    </w:pPr>
  </w:style>
  <w:style w:type="table" w:styleId="TableGrid">
    <w:name w:val="Table Grid"/>
    <w:basedOn w:val="TableNormal"/>
    <w:uiPriority w:val="59"/>
    <w:rsid w:val="00BD6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A5A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A5AC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1">
    <w:name w:val="Medium List 11"/>
    <w:basedOn w:val="TableNormal"/>
    <w:uiPriority w:val="65"/>
    <w:rsid w:val="002A5AC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semiHidden/>
    <w:unhideWhenUsed/>
    <w:rsid w:val="00F520E3"/>
    <w:pPr>
      <w:tabs>
        <w:tab w:val="center" w:pos="4680"/>
        <w:tab w:val="right" w:pos="9360"/>
      </w:tabs>
    </w:pPr>
  </w:style>
  <w:style w:type="character" w:customStyle="1" w:styleId="HeaderChar">
    <w:name w:val="Header Char"/>
    <w:basedOn w:val="DefaultParagraphFont"/>
    <w:link w:val="Header"/>
    <w:uiPriority w:val="99"/>
    <w:semiHidden/>
    <w:rsid w:val="00F520E3"/>
  </w:style>
  <w:style w:type="paragraph" w:styleId="Footer">
    <w:name w:val="footer"/>
    <w:basedOn w:val="Normal"/>
    <w:link w:val="FooterChar"/>
    <w:uiPriority w:val="99"/>
    <w:semiHidden/>
    <w:unhideWhenUsed/>
    <w:rsid w:val="00F520E3"/>
    <w:pPr>
      <w:tabs>
        <w:tab w:val="center" w:pos="4680"/>
        <w:tab w:val="right" w:pos="9360"/>
      </w:tabs>
    </w:pPr>
  </w:style>
  <w:style w:type="character" w:customStyle="1" w:styleId="FooterChar">
    <w:name w:val="Footer Char"/>
    <w:basedOn w:val="DefaultParagraphFont"/>
    <w:link w:val="Footer"/>
    <w:uiPriority w:val="99"/>
    <w:semiHidden/>
    <w:rsid w:val="00F520E3"/>
  </w:style>
  <w:style w:type="paragraph" w:styleId="BalloonText">
    <w:name w:val="Balloon Text"/>
    <w:basedOn w:val="Normal"/>
    <w:link w:val="BalloonTextChar"/>
    <w:uiPriority w:val="99"/>
    <w:semiHidden/>
    <w:unhideWhenUsed/>
    <w:rsid w:val="00DD52B7"/>
    <w:rPr>
      <w:rFonts w:ascii="Tahoma" w:hAnsi="Tahoma" w:cs="Tahoma"/>
      <w:sz w:val="16"/>
      <w:szCs w:val="16"/>
    </w:rPr>
  </w:style>
  <w:style w:type="character" w:customStyle="1" w:styleId="BalloonTextChar">
    <w:name w:val="Balloon Text Char"/>
    <w:basedOn w:val="DefaultParagraphFont"/>
    <w:link w:val="BalloonText"/>
    <w:uiPriority w:val="99"/>
    <w:semiHidden/>
    <w:rsid w:val="00DD52B7"/>
    <w:rPr>
      <w:rFonts w:ascii="Tahoma" w:hAnsi="Tahoma" w:cs="Tahoma"/>
      <w:sz w:val="16"/>
      <w:szCs w:val="16"/>
    </w:rPr>
  </w:style>
  <w:style w:type="character" w:customStyle="1" w:styleId="apple-converted-space">
    <w:name w:val="apple-converted-space"/>
    <w:basedOn w:val="DefaultParagraphFont"/>
    <w:rsid w:val="007A4203"/>
  </w:style>
  <w:style w:type="character" w:styleId="CommentReference">
    <w:name w:val="annotation reference"/>
    <w:basedOn w:val="DefaultParagraphFont"/>
    <w:uiPriority w:val="99"/>
    <w:semiHidden/>
    <w:unhideWhenUsed/>
    <w:rsid w:val="00E73889"/>
    <w:rPr>
      <w:sz w:val="18"/>
      <w:szCs w:val="18"/>
    </w:rPr>
  </w:style>
  <w:style w:type="paragraph" w:styleId="CommentText">
    <w:name w:val="annotation text"/>
    <w:basedOn w:val="Normal"/>
    <w:link w:val="CommentTextChar"/>
    <w:uiPriority w:val="99"/>
    <w:semiHidden/>
    <w:unhideWhenUsed/>
    <w:rsid w:val="00E73889"/>
  </w:style>
  <w:style w:type="character" w:customStyle="1" w:styleId="CommentTextChar">
    <w:name w:val="Comment Text Char"/>
    <w:basedOn w:val="DefaultParagraphFont"/>
    <w:link w:val="CommentText"/>
    <w:uiPriority w:val="99"/>
    <w:semiHidden/>
    <w:rsid w:val="00E73889"/>
  </w:style>
  <w:style w:type="paragraph" w:styleId="CommentSubject">
    <w:name w:val="annotation subject"/>
    <w:basedOn w:val="CommentText"/>
    <w:next w:val="CommentText"/>
    <w:link w:val="CommentSubjectChar"/>
    <w:uiPriority w:val="99"/>
    <w:semiHidden/>
    <w:unhideWhenUsed/>
    <w:rsid w:val="00E73889"/>
    <w:rPr>
      <w:b/>
      <w:bCs/>
      <w:sz w:val="20"/>
      <w:szCs w:val="20"/>
    </w:rPr>
  </w:style>
  <w:style w:type="character" w:customStyle="1" w:styleId="CommentSubjectChar">
    <w:name w:val="Comment Subject Char"/>
    <w:basedOn w:val="CommentTextChar"/>
    <w:link w:val="CommentSubject"/>
    <w:uiPriority w:val="99"/>
    <w:semiHidden/>
    <w:rsid w:val="00E73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06556">
      <w:bodyDiv w:val="1"/>
      <w:marLeft w:val="0"/>
      <w:marRight w:val="0"/>
      <w:marTop w:val="0"/>
      <w:marBottom w:val="0"/>
      <w:divBdr>
        <w:top w:val="none" w:sz="0" w:space="0" w:color="auto"/>
        <w:left w:val="none" w:sz="0" w:space="0" w:color="auto"/>
        <w:bottom w:val="none" w:sz="0" w:space="0" w:color="auto"/>
        <w:right w:val="none" w:sz="0" w:space="0" w:color="auto"/>
      </w:divBdr>
      <w:divsChild>
        <w:div w:id="345326370">
          <w:marLeft w:val="0"/>
          <w:marRight w:val="0"/>
          <w:marTop w:val="0"/>
          <w:marBottom w:val="0"/>
          <w:divBdr>
            <w:top w:val="none" w:sz="0" w:space="0" w:color="auto"/>
            <w:left w:val="none" w:sz="0" w:space="0" w:color="auto"/>
            <w:bottom w:val="none" w:sz="0" w:space="0" w:color="auto"/>
            <w:right w:val="none" w:sz="0" w:space="0" w:color="auto"/>
          </w:divBdr>
          <w:divsChild>
            <w:div w:id="2000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221DF4-8B3A-1449-8AEF-CC4934C5D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7113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Eden</dc:creator>
  <cp:lastModifiedBy>Kipp Johnson</cp:lastModifiedBy>
  <cp:revision>2</cp:revision>
  <cp:lastPrinted>2014-06-23T21:35:00Z</cp:lastPrinted>
  <dcterms:created xsi:type="dcterms:W3CDTF">2015-07-19T18:45:00Z</dcterms:created>
  <dcterms:modified xsi:type="dcterms:W3CDTF">2015-07-19T18:45:00Z</dcterms:modified>
</cp:coreProperties>
</file>